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3F4145" w:rsidP="003F4145">
            <w:pPr>
              <w:shd w:val="solid" w:color="FFFFFF" w:fill="FFFFFF"/>
              <w:spacing w:before="0" w:line="240" w:lineRule="atLeast"/>
            </w:pPr>
            <w:bookmarkStart w:id="0" w:name="ditulogo"/>
            <w:bookmarkEnd w:id="0"/>
            <w:r w:rsidRPr="00E8501D">
              <w:rPr>
                <w:b/>
                <w:bCs/>
                <w:noProof/>
                <w:sz w:val="20"/>
                <w:lang w:val="en-US"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3F4145" w:rsidRPr="002B483B" w:rsidRDefault="002B483B" w:rsidP="003F4145">
            <w:pPr>
              <w:shd w:val="solid" w:color="FFFFFF" w:fill="FFFFFF"/>
              <w:tabs>
                <w:tab w:val="clear" w:pos="1134"/>
                <w:tab w:val="clear" w:pos="1871"/>
                <w:tab w:val="clear" w:pos="2268"/>
              </w:tabs>
              <w:spacing w:before="0" w:after="240"/>
              <w:ind w:left="1134" w:hanging="1134"/>
              <w:rPr>
                <w:rFonts w:ascii="Verdana" w:hAnsi="Verdana"/>
                <w:sz w:val="20"/>
                <w:lang w:val="fr-CH"/>
              </w:rPr>
            </w:pPr>
            <w:bookmarkStart w:id="1" w:name="recibido"/>
            <w:bookmarkStart w:id="2" w:name="dnum" w:colFirst="1" w:colLast="1"/>
            <w:bookmarkEnd w:id="1"/>
            <w:r w:rsidRPr="00E21484">
              <w:rPr>
                <w:rFonts w:ascii="Verdana" w:hAnsi="Verdana"/>
                <w:sz w:val="20"/>
                <w:lang w:val="fr-CH"/>
              </w:rPr>
              <w:t>Source:</w:t>
            </w:r>
            <w:r w:rsidRPr="00E21484">
              <w:rPr>
                <w:rFonts w:ascii="Verdana" w:hAnsi="Verdana"/>
                <w:sz w:val="20"/>
                <w:lang w:val="fr-CH"/>
              </w:rPr>
              <w:tab/>
              <w:t xml:space="preserve">Document </w:t>
            </w:r>
            <w:r w:rsidRPr="00E21484">
              <w:rPr>
                <w:rFonts w:ascii="Verdana" w:hAnsi="Verdana"/>
                <w:bCs/>
                <w:sz w:val="20"/>
                <w:lang w:val="fr-CH" w:eastAsia="zh-CN"/>
              </w:rPr>
              <w:t>5A/TEMP/312(Rev.1)</w:t>
            </w:r>
          </w:p>
        </w:tc>
        <w:tc>
          <w:tcPr>
            <w:tcW w:w="3402" w:type="dxa"/>
          </w:tcPr>
          <w:p w:rsidR="002B483B" w:rsidRDefault="002B483B" w:rsidP="002B483B">
            <w:pPr>
              <w:shd w:val="solid" w:color="FFFFFF" w:fill="FFFFFF"/>
              <w:spacing w:before="0" w:line="240" w:lineRule="atLeast"/>
              <w:rPr>
                <w:rFonts w:ascii="Verdana" w:hAnsi="Verdana"/>
                <w:b/>
                <w:sz w:val="20"/>
                <w:lang w:eastAsia="zh-CN"/>
              </w:rPr>
            </w:pPr>
            <w:r>
              <w:rPr>
                <w:rFonts w:ascii="Verdana" w:hAnsi="Verdana"/>
                <w:b/>
                <w:sz w:val="20"/>
                <w:lang w:eastAsia="zh-CN"/>
              </w:rPr>
              <w:t xml:space="preserve">Annex 10 to </w:t>
            </w:r>
          </w:p>
          <w:p w:rsidR="000069D4" w:rsidRPr="003F4145" w:rsidRDefault="002B483B" w:rsidP="002B483B">
            <w:pPr>
              <w:shd w:val="solid" w:color="FFFFFF" w:fill="FFFFFF"/>
              <w:spacing w:before="0" w:line="240" w:lineRule="atLeast"/>
              <w:rPr>
                <w:rFonts w:ascii="Verdana" w:hAnsi="Verdana"/>
                <w:sz w:val="20"/>
                <w:lang w:eastAsia="zh-CN"/>
              </w:rPr>
            </w:pPr>
            <w:r>
              <w:rPr>
                <w:rFonts w:ascii="Verdana" w:hAnsi="Verdana"/>
                <w:b/>
                <w:sz w:val="20"/>
                <w:lang w:eastAsia="zh-CN"/>
              </w:rPr>
              <w:t>Document 5A/844</w:t>
            </w:r>
            <w:r w:rsidR="003F4145">
              <w:rPr>
                <w:rFonts w:ascii="Verdana" w:hAnsi="Verdana"/>
                <w:b/>
                <w:sz w:val="20"/>
                <w:lang w:eastAsia="zh-CN"/>
              </w:rPr>
              <w:t>-E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3F4145" w:rsidRDefault="003F4145" w:rsidP="00A5173C">
            <w:pPr>
              <w:shd w:val="solid" w:color="FFFFFF" w:fill="FFFFFF"/>
              <w:spacing w:before="0" w:line="240" w:lineRule="atLeast"/>
              <w:rPr>
                <w:rFonts w:ascii="Verdana" w:hAnsi="Verdana"/>
                <w:sz w:val="20"/>
                <w:lang w:eastAsia="zh-CN"/>
              </w:rPr>
            </w:pPr>
            <w:r>
              <w:rPr>
                <w:rFonts w:ascii="Verdana" w:hAnsi="Verdana"/>
                <w:b/>
                <w:sz w:val="20"/>
                <w:lang w:eastAsia="zh-CN"/>
              </w:rPr>
              <w:t>7 June 2018</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3F4145" w:rsidRDefault="003F4145"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p>
        </w:tc>
      </w:tr>
      <w:tr w:rsidR="002B483B" w:rsidTr="00D046A7">
        <w:trPr>
          <w:cantSplit/>
        </w:trPr>
        <w:tc>
          <w:tcPr>
            <w:tcW w:w="9889" w:type="dxa"/>
            <w:gridSpan w:val="2"/>
          </w:tcPr>
          <w:p w:rsidR="002B483B" w:rsidRDefault="002B483B" w:rsidP="002B483B">
            <w:pPr>
              <w:pStyle w:val="Source"/>
              <w:rPr>
                <w:lang w:eastAsia="zh-CN"/>
              </w:rPr>
            </w:pPr>
            <w:bookmarkStart w:id="5" w:name="dsource" w:colFirst="0" w:colLast="0"/>
            <w:bookmarkEnd w:id="4"/>
            <w:r>
              <w:rPr>
                <w:lang w:val="en-US" w:eastAsia="ja-JP"/>
              </w:rPr>
              <w:t>Annex 10 to Working Party 5A Chairman's Report</w:t>
            </w:r>
          </w:p>
        </w:tc>
      </w:tr>
      <w:tr w:rsidR="002B483B" w:rsidTr="00D046A7">
        <w:trPr>
          <w:cantSplit/>
        </w:trPr>
        <w:tc>
          <w:tcPr>
            <w:tcW w:w="9889" w:type="dxa"/>
            <w:gridSpan w:val="2"/>
          </w:tcPr>
          <w:p w:rsidR="002B483B" w:rsidRDefault="002B483B" w:rsidP="002B483B">
            <w:pPr>
              <w:pStyle w:val="Title1"/>
              <w:rPr>
                <w:lang w:eastAsia="zh-CN"/>
              </w:rPr>
            </w:pPr>
            <w:bookmarkStart w:id="6" w:name="drec" w:colFirst="0" w:colLast="0"/>
            <w:bookmarkStart w:id="7" w:name="_GoBack"/>
            <w:bookmarkEnd w:id="5"/>
            <w:r>
              <w:t>draft CPM text for WRC-19 Agenda Item 1.16</w:t>
            </w:r>
            <w:bookmarkEnd w:id="7"/>
          </w:p>
        </w:tc>
      </w:tr>
      <w:tr w:rsidR="000069D4" w:rsidTr="00D046A7">
        <w:trPr>
          <w:cantSplit/>
        </w:trPr>
        <w:tc>
          <w:tcPr>
            <w:tcW w:w="9889" w:type="dxa"/>
            <w:gridSpan w:val="2"/>
          </w:tcPr>
          <w:p w:rsidR="000069D4" w:rsidRDefault="000069D4" w:rsidP="00A5173C">
            <w:pPr>
              <w:pStyle w:val="Title1"/>
              <w:rPr>
                <w:lang w:eastAsia="zh-CN"/>
              </w:rPr>
            </w:pPr>
            <w:bookmarkStart w:id="8" w:name="dtitle1" w:colFirst="0" w:colLast="0"/>
            <w:bookmarkEnd w:id="6"/>
          </w:p>
        </w:tc>
      </w:tr>
    </w:tbl>
    <w:p w:rsidR="002B483B" w:rsidRDefault="002B483B" w:rsidP="002B483B">
      <w:pPr>
        <w:pStyle w:val="ChapNo"/>
        <w:rPr>
          <w:szCs w:val="18"/>
        </w:rPr>
      </w:pPr>
      <w:bookmarkStart w:id="9" w:name="dbreak"/>
      <w:bookmarkEnd w:id="8"/>
      <w:bookmarkEnd w:id="9"/>
      <w:r>
        <w:rPr>
          <w:lang w:val="en-US"/>
        </w:rPr>
        <w:t>CHAPTER 2</w:t>
      </w:r>
    </w:p>
    <w:p w:rsidR="002B483B" w:rsidRDefault="002B483B" w:rsidP="002B483B">
      <w:pPr>
        <w:pStyle w:val="Chaptitle"/>
      </w:pPr>
      <w:r>
        <w:t>Broadband applications in the mobile service</w:t>
      </w:r>
    </w:p>
    <w:p w:rsidR="002B483B" w:rsidRPr="0096483E" w:rsidRDefault="002B483B" w:rsidP="002B483B">
      <w:pPr>
        <w:jc w:val="center"/>
      </w:pPr>
      <w:r w:rsidRPr="0096483E">
        <w:t>(Agenda items 1.13, 1.16, 9.1 (issues 9.1.1, 9.1.5, 9.1.8))</w:t>
      </w:r>
    </w:p>
    <w:p w:rsidR="002B483B" w:rsidRPr="00502FBB" w:rsidRDefault="002B483B" w:rsidP="002B483B">
      <w:pPr>
        <w:pStyle w:val="Agendaitem"/>
        <w:rPr>
          <w:szCs w:val="18"/>
          <w:lang w:val="en-US"/>
        </w:rPr>
      </w:pPr>
      <w:r w:rsidRPr="00502FBB">
        <w:rPr>
          <w:lang w:val="en-US"/>
        </w:rPr>
        <w:t>Agenda item 1.16</w:t>
      </w:r>
    </w:p>
    <w:p w:rsidR="002B483B" w:rsidRDefault="002B483B" w:rsidP="002B483B">
      <w:pPr>
        <w:spacing w:before="240"/>
        <w:jc w:val="center"/>
        <w:rPr>
          <w:szCs w:val="18"/>
        </w:rPr>
      </w:pPr>
      <w:r>
        <w:rPr>
          <w:szCs w:val="18"/>
        </w:rPr>
        <w:t>(</w:t>
      </w:r>
      <w:r>
        <w:rPr>
          <w:b/>
          <w:bCs/>
          <w:szCs w:val="18"/>
        </w:rPr>
        <w:t>WP 5A</w:t>
      </w:r>
      <w:r>
        <w:rPr>
          <w:szCs w:val="18"/>
        </w:rPr>
        <w:t xml:space="preserve"> / </w:t>
      </w:r>
      <w:r>
        <w:rPr>
          <w:b/>
          <w:bCs/>
          <w:szCs w:val="18"/>
        </w:rPr>
        <w:t>WP 4A</w:t>
      </w:r>
      <w:r>
        <w:rPr>
          <w:szCs w:val="18"/>
        </w:rPr>
        <w:t xml:space="preserve">, </w:t>
      </w:r>
      <w:r>
        <w:rPr>
          <w:b/>
          <w:bCs/>
          <w:szCs w:val="18"/>
        </w:rPr>
        <w:t>WP 4C</w:t>
      </w:r>
      <w:r>
        <w:rPr>
          <w:szCs w:val="18"/>
        </w:rPr>
        <w:t xml:space="preserve">, </w:t>
      </w:r>
      <w:r>
        <w:rPr>
          <w:b/>
          <w:bCs/>
          <w:szCs w:val="18"/>
        </w:rPr>
        <w:t>WP 5B</w:t>
      </w:r>
      <w:r>
        <w:rPr>
          <w:szCs w:val="18"/>
        </w:rPr>
        <w:t xml:space="preserve">, </w:t>
      </w:r>
      <w:r>
        <w:rPr>
          <w:b/>
          <w:bCs/>
          <w:szCs w:val="18"/>
        </w:rPr>
        <w:t>WP 5C</w:t>
      </w:r>
      <w:r>
        <w:rPr>
          <w:szCs w:val="18"/>
        </w:rPr>
        <w:t xml:space="preserve">, </w:t>
      </w:r>
      <w:r>
        <w:rPr>
          <w:b/>
          <w:bCs/>
          <w:szCs w:val="18"/>
        </w:rPr>
        <w:t>WP 7C</w:t>
      </w:r>
      <w:r>
        <w:rPr>
          <w:szCs w:val="18"/>
        </w:rPr>
        <w:t xml:space="preserve">, </w:t>
      </w:r>
      <w:r>
        <w:rPr>
          <w:szCs w:val="18"/>
        </w:rPr>
        <w:br/>
        <w:t>(WP 1B), (WP 3J), (WP 3K), (WP 3M), (WP 5D))</w:t>
      </w:r>
    </w:p>
    <w:p w:rsidR="002B483B" w:rsidRDefault="002B483B" w:rsidP="002B483B">
      <w:pPr>
        <w:spacing w:before="240"/>
        <w:rPr>
          <w:b/>
          <w:i/>
          <w:iCs/>
        </w:rPr>
      </w:pPr>
      <w:r>
        <w:rPr>
          <w:i/>
          <w:iCs/>
        </w:rPr>
        <w:t>1.16</w:t>
      </w:r>
      <w:r>
        <w:rPr>
          <w:i/>
          <w:iCs/>
        </w:rPr>
        <w:tab/>
        <w:t xml:space="preserve">to consider issues related to wireless access systems, including radio local area networks (WAS/RLAN), in the frequency bands between 5 150 MHz and 5 925 MHz, and take the appropriate regulatory actions, including additional spectrum allocations to the mobile service, in accordance with Resolution </w:t>
      </w:r>
      <w:r>
        <w:rPr>
          <w:b/>
          <w:bCs/>
          <w:i/>
          <w:iCs/>
        </w:rPr>
        <w:t>239 (WRC-15)</w:t>
      </w:r>
      <w:r>
        <w:rPr>
          <w:i/>
          <w:iCs/>
        </w:rPr>
        <w:t>;</w:t>
      </w:r>
    </w:p>
    <w:p w:rsidR="002B483B" w:rsidRDefault="002B483B" w:rsidP="002B483B">
      <w:pPr>
        <w:tabs>
          <w:tab w:val="left" w:pos="794"/>
          <w:tab w:val="left" w:pos="1191"/>
          <w:tab w:val="left" w:pos="1588"/>
          <w:tab w:val="left" w:pos="1985"/>
        </w:tabs>
        <w:rPr>
          <w:rFonts w:eastAsia="SimSun"/>
          <w:i/>
          <w:iCs/>
        </w:rPr>
      </w:pPr>
      <w:r>
        <w:t xml:space="preserve">Resolution </w:t>
      </w:r>
      <w:r>
        <w:rPr>
          <w:rFonts w:ascii="Times New Roman Bold" w:hAnsi="Times New Roman Bold" w:cs="Times New Roman Bold"/>
          <w:b/>
          <w:bCs/>
        </w:rPr>
        <w:t xml:space="preserve">239 </w:t>
      </w:r>
      <w:r>
        <w:rPr>
          <w:b/>
          <w:bCs/>
        </w:rPr>
        <w:t>(WRC</w:t>
      </w:r>
      <w:r>
        <w:rPr>
          <w:b/>
          <w:bCs/>
        </w:rPr>
        <w:noBreakHyphen/>
        <w:t>15)</w:t>
      </w:r>
      <w:r>
        <w:t xml:space="preserve"> – </w:t>
      </w:r>
      <w:r>
        <w:rPr>
          <w:rFonts w:eastAsia="SimSun"/>
          <w:i/>
          <w:iCs/>
        </w:rPr>
        <w:t>Studies concerning Wireless Access Systems including radio local area networks in the frequency bands between 5 150 MHz and 5 925 MHz</w:t>
      </w:r>
    </w:p>
    <w:p w:rsidR="002B483B" w:rsidRDefault="002B483B" w:rsidP="002B483B">
      <w:pPr>
        <w:pStyle w:val="Heading1"/>
      </w:pPr>
      <w:r>
        <w:t>2/1.16/1</w:t>
      </w:r>
      <w:r>
        <w:tab/>
        <w:t>Executive summary</w:t>
      </w:r>
    </w:p>
    <w:p w:rsidR="002B483B" w:rsidRDefault="002B483B" w:rsidP="002B483B">
      <w:r>
        <w:t>Section 2/1.16/2 provides background information about the development of WAS/RLAN usage and work at previous WRCs related to WAS/RLAN.</w:t>
      </w:r>
    </w:p>
    <w:p w:rsidR="002B483B" w:rsidRDefault="002B483B" w:rsidP="002B483B">
      <w:pPr>
        <w:keepNext/>
      </w:pPr>
      <w:r>
        <w:t>Section 2/1.16/3 describes:</w:t>
      </w:r>
    </w:p>
    <w:p w:rsidR="002B483B" w:rsidRDefault="002B483B" w:rsidP="002B483B">
      <w:pPr>
        <w:pStyle w:val="enumlev1"/>
        <w:tabs>
          <w:tab w:val="clear" w:pos="1134"/>
          <w:tab w:val="clear" w:pos="1871"/>
          <w:tab w:val="clear" w:pos="2608"/>
          <w:tab w:val="clear" w:pos="3345"/>
        </w:tabs>
        <w:ind w:left="851" w:hanging="851"/>
      </w:pPr>
      <w:r>
        <w:t>–</w:t>
      </w:r>
      <w:r>
        <w:tab/>
        <w:t>the results of ITU-R studies for the technical and operational requirements for RLANs taking into account that previous studies indicated the minimum spectrum requirement for RLANs using the 5 GHz frequency range in the year 2018 is estimated to be 880 MHz;</w:t>
      </w:r>
    </w:p>
    <w:p w:rsidR="002B483B" w:rsidRDefault="002B483B" w:rsidP="002B483B">
      <w:pPr>
        <w:pStyle w:val="enumlev1"/>
        <w:tabs>
          <w:tab w:val="clear" w:pos="1134"/>
          <w:tab w:val="clear" w:pos="1871"/>
          <w:tab w:val="clear" w:pos="2608"/>
          <w:tab w:val="clear" w:pos="3345"/>
        </w:tabs>
        <w:ind w:left="851" w:hanging="851"/>
      </w:pPr>
      <w:r>
        <w:t>–</w:t>
      </w:r>
      <w:r>
        <w:tab/>
      </w:r>
      <w:proofErr w:type="gramStart"/>
      <w:r>
        <w:t>the</w:t>
      </w:r>
      <w:proofErr w:type="gramEnd"/>
      <w:r>
        <w:t xml:space="preserve"> sharing and compatibility studies conducted by the ITU-R in accordance with Resolution</w:t>
      </w:r>
      <w:r>
        <w:rPr>
          <w:b/>
        </w:rPr>
        <w:t xml:space="preserve"> 239 (WRC-15) </w:t>
      </w:r>
      <w:r>
        <w:t>for various frequency ranges;</w:t>
      </w:r>
    </w:p>
    <w:p w:rsidR="002B483B" w:rsidRDefault="002B483B" w:rsidP="002B483B">
      <w:pPr>
        <w:pStyle w:val="enumlev1"/>
        <w:tabs>
          <w:tab w:val="clear" w:pos="1134"/>
          <w:tab w:val="clear" w:pos="1871"/>
          <w:tab w:val="clear" w:pos="2608"/>
          <w:tab w:val="clear" w:pos="3345"/>
        </w:tabs>
        <w:ind w:left="851" w:hanging="851"/>
        <w:rPr>
          <w:lang w:eastAsia="ja-JP"/>
        </w:rPr>
      </w:pPr>
      <w:r>
        <w:t>–</w:t>
      </w:r>
      <w:r>
        <w:tab/>
      </w:r>
      <w:proofErr w:type="gramStart"/>
      <w:r>
        <w:t>analyses</w:t>
      </w:r>
      <w:proofErr w:type="gramEnd"/>
      <w:r>
        <w:t xml:space="preserve"> of the results of studies for various frequency ranges;</w:t>
      </w:r>
    </w:p>
    <w:p w:rsidR="002B483B" w:rsidRDefault="002B483B" w:rsidP="002B483B">
      <w:pPr>
        <w:pStyle w:val="enumlev1"/>
        <w:tabs>
          <w:tab w:val="clear" w:pos="1134"/>
          <w:tab w:val="clear" w:pos="1871"/>
          <w:tab w:val="clear" w:pos="2608"/>
          <w:tab w:val="clear" w:pos="3345"/>
        </w:tabs>
        <w:ind w:left="851" w:hanging="851"/>
        <w:rPr>
          <w:lang w:eastAsia="ja-JP"/>
        </w:rPr>
      </w:pPr>
      <w:r>
        <w:t>–</w:t>
      </w:r>
      <w:r>
        <w:tab/>
      </w:r>
      <w:proofErr w:type="gramStart"/>
      <w:r>
        <w:t>a</w:t>
      </w:r>
      <w:proofErr w:type="gramEnd"/>
      <w:r>
        <w:t xml:space="preserve"> list of frequency bands studied: 5 150-5 250 MHz, 5 250-5 350 MHz, 5 350</w:t>
      </w:r>
      <w:r>
        <w:noBreakHyphen/>
        <w:t>5 470 MHz, 5 725</w:t>
      </w:r>
      <w:r>
        <w:noBreakHyphen/>
        <w:t>5 850 MHz, and 5 850</w:t>
      </w:r>
      <w:r>
        <w:noBreakHyphen/>
        <w:t>5 925 </w:t>
      </w:r>
      <w:proofErr w:type="spellStart"/>
      <w:r>
        <w:t>MHz.</w:t>
      </w:r>
      <w:proofErr w:type="spellEnd"/>
    </w:p>
    <w:p w:rsidR="002B483B" w:rsidRDefault="002B483B" w:rsidP="002B483B">
      <w:pPr>
        <w:tabs>
          <w:tab w:val="left" w:pos="794"/>
          <w:tab w:val="left" w:pos="1191"/>
          <w:tab w:val="left" w:pos="1588"/>
          <w:tab w:val="left" w:pos="1985"/>
        </w:tabs>
      </w:pPr>
      <w:r>
        <w:t>Methods to satisfy the agenda item are included in section 2/1.16/4.</w:t>
      </w:r>
    </w:p>
    <w:p w:rsidR="002B483B" w:rsidRDefault="002B483B" w:rsidP="002B483B">
      <w:pPr>
        <w:rPr>
          <w:iCs/>
        </w:rPr>
      </w:pPr>
      <w:r>
        <w:rPr>
          <w:iCs/>
        </w:rPr>
        <w:lastRenderedPageBreak/>
        <w:t xml:space="preserve">The frequency bands investigated under this agenda item, i.e. 5 150-5 250 MHz, </w:t>
      </w:r>
      <w:bookmarkStart w:id="10" w:name="_Hlk515376958"/>
      <w:r>
        <w:rPr>
          <w:iCs/>
        </w:rPr>
        <w:t>5 250-5 350 MHz, 5 350-5 470 MHz</w:t>
      </w:r>
      <w:bookmarkEnd w:id="10"/>
      <w:r>
        <w:rPr>
          <w:iCs/>
        </w:rPr>
        <w:t xml:space="preserve">, 5 725-5 850 MHz and 5 850-5 925 MHz, are denoted by the letters </w:t>
      </w:r>
      <w:r>
        <w:rPr>
          <w:b/>
          <w:iCs/>
        </w:rPr>
        <w:t>A</w:t>
      </w:r>
      <w:r>
        <w:rPr>
          <w:iCs/>
        </w:rPr>
        <w:t xml:space="preserve">, </w:t>
      </w:r>
      <w:r>
        <w:rPr>
          <w:b/>
          <w:iCs/>
        </w:rPr>
        <w:t>B</w:t>
      </w:r>
      <w:r>
        <w:rPr>
          <w:iCs/>
        </w:rPr>
        <w:t xml:space="preserve">, </w:t>
      </w:r>
      <w:r>
        <w:rPr>
          <w:b/>
          <w:iCs/>
        </w:rPr>
        <w:t>C</w:t>
      </w:r>
      <w:r>
        <w:rPr>
          <w:iCs/>
        </w:rPr>
        <w:t xml:space="preserve">, </w:t>
      </w:r>
      <w:r>
        <w:rPr>
          <w:b/>
          <w:iCs/>
        </w:rPr>
        <w:t>D</w:t>
      </w:r>
      <w:r>
        <w:rPr>
          <w:iCs/>
        </w:rPr>
        <w:t xml:space="preserve">, and </w:t>
      </w:r>
      <w:r>
        <w:rPr>
          <w:b/>
          <w:iCs/>
        </w:rPr>
        <w:t>E</w:t>
      </w:r>
      <w:r>
        <w:rPr>
          <w:iCs/>
        </w:rPr>
        <w:t>, respectively. When multiple methods are proposed for a particular frequency band, the methods are expressed by the associated letter and a numerical suffix (</w:t>
      </w:r>
      <w:r>
        <w:rPr>
          <w:b/>
          <w:iCs/>
        </w:rPr>
        <w:t>Method A1</w:t>
      </w:r>
      <w:r>
        <w:rPr>
          <w:iCs/>
        </w:rPr>
        <w:t xml:space="preserve">, </w:t>
      </w:r>
      <w:r>
        <w:rPr>
          <w:b/>
          <w:iCs/>
        </w:rPr>
        <w:t>Method A2</w:t>
      </w:r>
      <w:r>
        <w:rPr>
          <w:iCs/>
        </w:rPr>
        <w:t>, etc.); when only one method is proposed for a particular frequency band, the method is expressed by the associated letter (</w:t>
      </w:r>
      <w:r>
        <w:rPr>
          <w:b/>
          <w:iCs/>
        </w:rPr>
        <w:t>B</w:t>
      </w:r>
      <w:r>
        <w:rPr>
          <w:iCs/>
        </w:rPr>
        <w:t xml:space="preserve">, </w:t>
      </w:r>
      <w:r>
        <w:rPr>
          <w:b/>
          <w:iCs/>
        </w:rPr>
        <w:t>C</w:t>
      </w:r>
      <w:r>
        <w:rPr>
          <w:iCs/>
        </w:rPr>
        <w:t>, etc.).</w:t>
      </w:r>
    </w:p>
    <w:p w:rsidR="002B483B" w:rsidRDefault="002B483B" w:rsidP="002B483B">
      <w:pPr>
        <w:rPr>
          <w:iCs/>
        </w:rPr>
      </w:pPr>
      <w:r>
        <w:rPr>
          <w:iCs/>
        </w:rPr>
        <w:t>For the 5 150-5 250 MHz band, 4 methods (incl. NOC) are proposed (</w:t>
      </w:r>
      <w:r>
        <w:rPr>
          <w:b/>
          <w:iCs/>
        </w:rPr>
        <w:t>A1</w:t>
      </w:r>
      <w:r>
        <w:rPr>
          <w:iCs/>
        </w:rPr>
        <w:t xml:space="preserve">, </w:t>
      </w:r>
      <w:r>
        <w:rPr>
          <w:b/>
          <w:iCs/>
        </w:rPr>
        <w:t>A2</w:t>
      </w:r>
      <w:r>
        <w:rPr>
          <w:iCs/>
        </w:rPr>
        <w:t xml:space="preserve">, </w:t>
      </w:r>
      <w:r>
        <w:rPr>
          <w:b/>
          <w:iCs/>
        </w:rPr>
        <w:t>A3</w:t>
      </w:r>
      <w:r>
        <w:rPr>
          <w:iCs/>
        </w:rPr>
        <w:t xml:space="preserve"> and </w:t>
      </w:r>
      <w:r>
        <w:rPr>
          <w:b/>
          <w:iCs/>
        </w:rPr>
        <w:t>A4</w:t>
      </w:r>
      <w:r>
        <w:rPr>
          <w:iCs/>
        </w:rPr>
        <w:t>); for the 5 250-5 350 MHz and 5 350-5 470 MHz bands, only 1 method (NOC) is proposed (</w:t>
      </w:r>
      <w:r>
        <w:rPr>
          <w:b/>
          <w:iCs/>
        </w:rPr>
        <w:t>B</w:t>
      </w:r>
      <w:r>
        <w:rPr>
          <w:iCs/>
        </w:rPr>
        <w:t xml:space="preserve"> and </w:t>
      </w:r>
      <w:r>
        <w:rPr>
          <w:b/>
          <w:iCs/>
        </w:rPr>
        <w:t>C</w:t>
      </w:r>
      <w:r>
        <w:rPr>
          <w:iCs/>
        </w:rPr>
        <w:t xml:space="preserve"> respectively); for the 5 725-5 850 MHz band, 3 methods (incl. NOC) are proposed (</w:t>
      </w:r>
      <w:r>
        <w:rPr>
          <w:b/>
          <w:iCs/>
        </w:rPr>
        <w:t>D1</w:t>
      </w:r>
      <w:r>
        <w:rPr>
          <w:iCs/>
        </w:rPr>
        <w:t xml:space="preserve">, </w:t>
      </w:r>
      <w:r>
        <w:rPr>
          <w:b/>
          <w:iCs/>
        </w:rPr>
        <w:t>D2</w:t>
      </w:r>
      <w:r>
        <w:rPr>
          <w:iCs/>
        </w:rPr>
        <w:t xml:space="preserve"> and </w:t>
      </w:r>
      <w:r>
        <w:rPr>
          <w:b/>
          <w:iCs/>
        </w:rPr>
        <w:t>D3</w:t>
      </w:r>
      <w:r>
        <w:rPr>
          <w:iCs/>
        </w:rPr>
        <w:t>); for the 5 850-5 925 MHz band only 1 method (NOC) is proposed (</w:t>
      </w:r>
      <w:r>
        <w:rPr>
          <w:b/>
          <w:iCs/>
        </w:rPr>
        <w:t>E</w:t>
      </w:r>
      <w:r>
        <w:rPr>
          <w:iCs/>
        </w:rPr>
        <w:t>).</w:t>
      </w:r>
    </w:p>
    <w:p w:rsidR="002B483B" w:rsidRDefault="002B483B" w:rsidP="002B483B">
      <w:pPr>
        <w:tabs>
          <w:tab w:val="left" w:pos="794"/>
          <w:tab w:val="left" w:pos="1191"/>
          <w:tab w:val="left" w:pos="1588"/>
          <w:tab w:val="left" w:pos="1985"/>
        </w:tabs>
        <w:rPr>
          <w:i/>
          <w:iCs/>
        </w:rPr>
      </w:pPr>
      <w:r>
        <w:t>Also, the regulatory and procedural considerations can be found in section 2/1.16/5.</w:t>
      </w:r>
    </w:p>
    <w:p w:rsidR="002B483B" w:rsidRDefault="002B483B" w:rsidP="002B483B">
      <w:pPr>
        <w:pStyle w:val="Heading1"/>
      </w:pPr>
      <w:r>
        <w:t>2/1.16/2</w:t>
      </w:r>
      <w:r>
        <w:tab/>
      </w:r>
      <w:r w:rsidRPr="002B483B">
        <w:rPr>
          <w:rStyle w:val="Artref"/>
        </w:rPr>
        <w:t>Background</w:t>
      </w:r>
    </w:p>
    <w:p w:rsidR="002B483B" w:rsidRDefault="002B483B" w:rsidP="002B483B">
      <w:pPr>
        <w:tabs>
          <w:tab w:val="clear" w:pos="1134"/>
          <w:tab w:val="clear" w:pos="1871"/>
          <w:tab w:val="clear" w:pos="2268"/>
        </w:tabs>
      </w:pPr>
      <w:r>
        <w:t>RLANs have proven to be a success in conjunction with other fixed and mobile networks at providing affordable and ubiquitous broadband wireless access to the Internet. Introduced by some administrations in the 2.4 GHz band and subsequently expanded into some of the 5 GHz frequency bands, RLANs, specifically Wi-Fi devices, now carry approximately half of all global Internet Protocol (IP) traffic</w:t>
      </w:r>
      <w:r>
        <w:rPr>
          <w:rStyle w:val="FootnoteReference"/>
          <w:szCs w:val="24"/>
        </w:rPr>
        <w:footnoteReference w:id="1"/>
      </w:r>
      <w:r>
        <w:t xml:space="preserve">. In fact, mobile carriers have increased their reliance on Wi-Fi offload, </w:t>
      </w:r>
      <w:r w:rsidRPr="00D5614D">
        <w:t>voice</w:t>
      </w:r>
      <w:r w:rsidRPr="00D5614D">
        <w:noBreakHyphen/>
        <w:t>over-Wi-Fi (VoWiFi), and similar technologies</w:t>
      </w:r>
      <w:r w:rsidRPr="00D5614D">
        <w:rPr>
          <w:rStyle w:val="FootnoteReference"/>
          <w:szCs w:val="24"/>
        </w:rPr>
        <w:footnoteReference w:id="2"/>
      </w:r>
      <w:r w:rsidRPr="00D5614D">
        <w:t>. As technology evolves to meet increasing</w:t>
      </w:r>
      <w:r>
        <w:t xml:space="preserve"> performance demands and traffic on broadband WAS increases, the use of wider bandwidth channels in order to support high data rates creates a need for additional spectrum.</w:t>
      </w:r>
    </w:p>
    <w:p w:rsidR="002B483B" w:rsidRDefault="002B483B" w:rsidP="002B483B">
      <w:pPr>
        <w:tabs>
          <w:tab w:val="clear" w:pos="1134"/>
          <w:tab w:val="clear" w:pos="1871"/>
          <w:tab w:val="clear" w:pos="2268"/>
        </w:tabs>
      </w:pPr>
      <w:r>
        <w:t xml:space="preserve">RR No. </w:t>
      </w:r>
      <w:r w:rsidRPr="005B7744">
        <w:rPr>
          <w:rStyle w:val="Artref"/>
          <w:b/>
          <w:bCs/>
        </w:rPr>
        <w:t>5.446A</w:t>
      </w:r>
      <w:r>
        <w:t xml:space="preserve"> specifies that the use of the bands 5 150-5 350 MHz and 5 470-5 725 MHz by the stations in the mobile, except aeronautical mobile, service shall be in accordance with Resolution </w:t>
      </w:r>
      <w:r>
        <w:rPr>
          <w:b/>
        </w:rPr>
        <w:t>229 (Rev.WRC-12)</w:t>
      </w:r>
      <w:r>
        <w:t>.</w:t>
      </w:r>
    </w:p>
    <w:p w:rsidR="002B483B" w:rsidRDefault="002B483B" w:rsidP="002B483B">
      <w:pPr>
        <w:tabs>
          <w:tab w:val="clear" w:pos="1134"/>
          <w:tab w:val="clear" w:pos="1871"/>
          <w:tab w:val="clear" w:pos="2268"/>
        </w:tabs>
        <w:rPr>
          <w:szCs w:val="24"/>
        </w:rPr>
      </w:pPr>
      <w:r>
        <w:t xml:space="preserve">Since WRC-03, the demand for mobile broadband applications especially for WAS/RLANs has been growing rapidly. Resolution </w:t>
      </w:r>
      <w:r>
        <w:rPr>
          <w:b/>
        </w:rPr>
        <w:t>239 (WRC-15)</w:t>
      </w:r>
      <w:r>
        <w:t xml:space="preserve"> states “that the results of ITU-R studies indicate that the minimum spectrum need for WAS/RLAN in the 5 GHz frequency range in the year 2018 is estimated at 880 MHz; this figure includes 455-580 MHz already utilized by non-IMT mobile </w:t>
      </w:r>
      <w:r>
        <w:rPr>
          <w:szCs w:val="24"/>
        </w:rPr>
        <w:t>broadband applications operating within the 5 GHz range resulting in 300-425 MHz additional spectrum being required”.</w:t>
      </w:r>
    </w:p>
    <w:p w:rsidR="002B483B" w:rsidRDefault="002B483B" w:rsidP="002B483B">
      <w:pPr>
        <w:tabs>
          <w:tab w:val="clear" w:pos="1134"/>
          <w:tab w:val="clear" w:pos="1871"/>
          <w:tab w:val="clear" w:pos="2268"/>
        </w:tabs>
      </w:pPr>
      <w:r>
        <w:rPr>
          <w:szCs w:val="24"/>
        </w:rPr>
        <w:t>One issue WRC-15 examined was the possibility of additional global</w:t>
      </w:r>
      <w:r>
        <w:t xml:space="preserve"> allocations to the mobile service for terrestrial mobile broadband applications, including in the 5 GHz range, to facilitate contiguous spectrum for WAS/RLAN. This is to enable the use of wider channel bandwidths to support higher data throughput. The studies performed by ITU-R in preparation for WRC-15 indicated that if the WAS/RLAN mitigation measures were limited to the regulatory provisions of Resolution </w:t>
      </w:r>
      <w:r>
        <w:rPr>
          <w:b/>
          <w:bCs/>
        </w:rPr>
        <w:t>229 (Rev.WRC-12)</w:t>
      </w:r>
      <w:r>
        <w:t>, sharing between WAS/RLAN and the EESS (active) systems in the frequency band 5 350 to 5 470 MHz may not be feasible, as well as being insufficient to ensure protection of certain radar types in this frequency band. For these cases, sharing may only be feasible if additional WAS/RLAN mitigation measures are implemented. However, no agreement was reached on the applicability of any additional WAS/RLAN mitigation techniques (cf. Section 1/1.1/3.2.11 of the CPM Report to WRC-15).</w:t>
      </w:r>
    </w:p>
    <w:p w:rsidR="002B483B" w:rsidRDefault="002B483B" w:rsidP="002B483B">
      <w:pPr>
        <w:tabs>
          <w:tab w:val="clear" w:pos="1134"/>
          <w:tab w:val="clear" w:pos="1871"/>
          <w:tab w:val="clear" w:pos="2268"/>
        </w:tabs>
      </w:pPr>
      <w:r>
        <w:lastRenderedPageBreak/>
        <w:t>No agreement was reached on the conclusions of the studies for the frequency band 5 725</w:t>
      </w:r>
      <w:r>
        <w:noBreakHyphen/>
        <w:t>5 850 MHz (cf. Section 1/1.1/3.2.12 of the CPM Report to WRC-15). As such, WRC-15 concluded no change (NOC) for these frequency bands and established a WRC-19 agenda item to continue the work.</w:t>
      </w:r>
    </w:p>
    <w:p w:rsidR="002B483B" w:rsidRDefault="002B483B" w:rsidP="002B483B">
      <w:r>
        <w:t xml:space="preserve">Resolution </w:t>
      </w:r>
      <w:r>
        <w:rPr>
          <w:b/>
          <w:bCs/>
        </w:rPr>
        <w:t>239 (WRC</w:t>
      </w:r>
      <w:r>
        <w:rPr>
          <w:b/>
          <w:bCs/>
        </w:rPr>
        <w:noBreakHyphen/>
        <w:t>15)</w:t>
      </w:r>
      <w:r>
        <w:t>, calls for ITU-R to:</w:t>
      </w:r>
    </w:p>
    <w:p w:rsidR="002B483B" w:rsidRDefault="002B483B" w:rsidP="002B483B">
      <w:pPr>
        <w:tabs>
          <w:tab w:val="clear" w:pos="1134"/>
          <w:tab w:val="clear" w:pos="1871"/>
          <w:tab w:val="clear" w:pos="2268"/>
        </w:tabs>
        <w:ind w:left="851" w:hanging="851"/>
        <w:rPr>
          <w:bCs/>
        </w:rPr>
      </w:pPr>
      <w:r>
        <w:t>–</w:t>
      </w:r>
      <w:r>
        <w:tab/>
      </w:r>
      <w:proofErr w:type="gramStart"/>
      <w:r>
        <w:t>study</w:t>
      </w:r>
      <w:proofErr w:type="gramEnd"/>
      <w:r>
        <w:t xml:space="preserve"> </w:t>
      </w:r>
      <w:r>
        <w:rPr>
          <w:rFonts w:eastAsia="Calibri"/>
        </w:rPr>
        <w:t>WAS/RLAN technical characteristics and operational requirements in the 5 GHz frequency range;</w:t>
      </w:r>
    </w:p>
    <w:p w:rsidR="002B483B" w:rsidRDefault="002B483B" w:rsidP="002B483B">
      <w:pPr>
        <w:pStyle w:val="ListParagraph"/>
        <w:tabs>
          <w:tab w:val="clear" w:pos="1134"/>
          <w:tab w:val="clear" w:pos="1871"/>
          <w:tab w:val="clear" w:pos="2268"/>
        </w:tabs>
        <w:ind w:left="851" w:hanging="851"/>
        <w:rPr>
          <w:bCs/>
        </w:rPr>
      </w:pPr>
      <w:r>
        <w:t>–</w:t>
      </w:r>
      <w:r>
        <w:tab/>
      </w:r>
      <w:r>
        <w:rPr>
          <w:bCs/>
        </w:rPr>
        <w:t>perform</w:t>
      </w:r>
      <w:r>
        <w:rPr>
          <w:b/>
          <w:bCs/>
        </w:rPr>
        <w:t xml:space="preserve"> </w:t>
      </w:r>
      <w:r>
        <w:t>sharing and compatibility studies</w:t>
      </w:r>
      <w:r>
        <w:rPr>
          <w:bCs/>
        </w:rPr>
        <w:t xml:space="preserve"> </w:t>
      </w:r>
      <w:r>
        <w:rPr>
          <w:lang w:eastAsia="fr-FR"/>
        </w:rPr>
        <w:t xml:space="preserve">between WAS/RLAN applications and incumbent services </w:t>
      </w:r>
      <w:r>
        <w:t xml:space="preserve">in the </w:t>
      </w:r>
      <w:r>
        <w:rPr>
          <w:rFonts w:eastAsia="Calibri"/>
        </w:rPr>
        <w:t>frequency bands</w:t>
      </w:r>
      <w:r>
        <w:t xml:space="preserve"> 5 150-5 350 MHz, 5 350-5 470 MHz, 5 725</w:t>
      </w:r>
      <w:r>
        <w:noBreakHyphen/>
        <w:t>5 850 MHz and 5 850-5 925 MHz while ensuring the protection of incumbent services including their current and planned use;</w:t>
      </w:r>
    </w:p>
    <w:p w:rsidR="002B483B" w:rsidRPr="008B7323" w:rsidRDefault="002B483B" w:rsidP="002B483B">
      <w:pPr>
        <w:pStyle w:val="ListParagraph"/>
        <w:tabs>
          <w:tab w:val="clear" w:pos="1134"/>
          <w:tab w:val="clear" w:pos="1871"/>
          <w:tab w:val="clear" w:pos="2268"/>
        </w:tabs>
        <w:ind w:left="851" w:hanging="851"/>
        <w:rPr>
          <w:bCs/>
          <w:spacing w:val="-2"/>
        </w:rPr>
      </w:pPr>
      <w:r w:rsidRPr="008B7323">
        <w:rPr>
          <w:spacing w:val="-2"/>
        </w:rPr>
        <w:t>–</w:t>
      </w:r>
      <w:r w:rsidRPr="008B7323">
        <w:rPr>
          <w:spacing w:val="-2"/>
        </w:rPr>
        <w:tab/>
        <w:t xml:space="preserve">consider enabling </w:t>
      </w:r>
      <w:r w:rsidRPr="008B7323">
        <w:rPr>
          <w:bCs/>
          <w:spacing w:val="-2"/>
        </w:rPr>
        <w:t>outdoor WAS/RLAN operations</w:t>
      </w:r>
      <w:r w:rsidRPr="008B7323">
        <w:rPr>
          <w:spacing w:val="-2"/>
        </w:rPr>
        <w:t xml:space="preserve"> in the frequency range 5 150-5 350 MHz;</w:t>
      </w:r>
    </w:p>
    <w:p w:rsidR="002B483B" w:rsidRDefault="002B483B" w:rsidP="002B483B">
      <w:pPr>
        <w:pStyle w:val="ListParagraph"/>
        <w:tabs>
          <w:tab w:val="clear" w:pos="1134"/>
          <w:tab w:val="clear" w:pos="1871"/>
          <w:tab w:val="clear" w:pos="2268"/>
        </w:tabs>
        <w:ind w:left="851" w:hanging="851"/>
        <w:rPr>
          <w:bCs/>
        </w:rPr>
      </w:pPr>
      <w:r>
        <w:t>–</w:t>
      </w:r>
      <w:r>
        <w:tab/>
        <w:t>consider potential mobile service allocations to accommodate WAS/RLAN operations in the 5 350</w:t>
      </w:r>
      <w:r>
        <w:noBreakHyphen/>
        <w:t>5 470 MHz and 5 725</w:t>
      </w:r>
      <w:r>
        <w:noBreakHyphen/>
        <w:t>5 850 MHz frequency bands; and</w:t>
      </w:r>
    </w:p>
    <w:p w:rsidR="002B483B" w:rsidRDefault="002B483B" w:rsidP="002B483B">
      <w:pPr>
        <w:pStyle w:val="ListParagraph"/>
        <w:tabs>
          <w:tab w:val="clear" w:pos="1134"/>
          <w:tab w:val="clear" w:pos="1871"/>
          <w:tab w:val="clear" w:pos="2268"/>
        </w:tabs>
        <w:ind w:left="851" w:hanging="851"/>
        <w:rPr>
          <w:bCs/>
        </w:rPr>
      </w:pPr>
      <w:r>
        <w:t>–</w:t>
      </w:r>
      <w:r>
        <w:tab/>
        <w:t>identify potential WAS/RLAN use in 5 850</w:t>
      </w:r>
      <w:r>
        <w:noBreakHyphen/>
        <w:t>5 925 MHz frequency band.</w:t>
      </w:r>
    </w:p>
    <w:p w:rsidR="002B483B" w:rsidRDefault="002B483B" w:rsidP="002B483B">
      <w:pPr>
        <w:pStyle w:val="Heading1"/>
      </w:pPr>
      <w:r>
        <w:t>2/1.16/3</w:t>
      </w:r>
      <w:r>
        <w:tab/>
        <w:t>Summary and analysis of the results of ITU-R studies</w:t>
      </w:r>
    </w:p>
    <w:p w:rsidR="002B483B" w:rsidRDefault="002B483B" w:rsidP="002B483B">
      <w:pPr>
        <w:pStyle w:val="Heading2"/>
      </w:pPr>
      <w:r>
        <w:t>2/1.16/3.1</w:t>
      </w:r>
      <w:r>
        <w:tab/>
        <w:t>Technical and operational requirements for WAS/RLANs</w:t>
      </w:r>
    </w:p>
    <w:p w:rsidR="002B483B" w:rsidRDefault="002B483B" w:rsidP="002B483B">
      <w:pPr>
        <w:rPr>
          <w:lang w:eastAsia="ja-JP"/>
        </w:rPr>
      </w:pPr>
      <w:r>
        <w:rPr>
          <w:lang w:eastAsia="ja-JP"/>
        </w:rPr>
        <w:t xml:space="preserve">Further information on technical and operational requirements for WAS/RLANs considered in sharing and compatibility studies other than those referred in Resolution </w:t>
      </w:r>
      <w:r>
        <w:rPr>
          <w:b/>
          <w:lang w:eastAsia="ja-JP"/>
        </w:rPr>
        <w:t>229 (Rev.WRC-12)</w:t>
      </w:r>
      <w:r>
        <w:rPr>
          <w:lang w:eastAsia="ja-JP"/>
        </w:rPr>
        <w:t xml:space="preserve"> can be found in the WDPDN Report ITU-R M.[RLAN REQ-PAR].</w:t>
      </w:r>
    </w:p>
    <w:p w:rsidR="002B483B" w:rsidRDefault="002B483B" w:rsidP="002B483B">
      <w:pPr>
        <w:pStyle w:val="Heading2"/>
      </w:pPr>
      <w:r>
        <w:t>2/1.16/3.2</w:t>
      </w:r>
      <w:r>
        <w:tab/>
        <w:t>Sharing and compatibility studies</w:t>
      </w:r>
    </w:p>
    <w:p w:rsidR="002B483B" w:rsidRDefault="002B483B" w:rsidP="002B483B">
      <w:pPr>
        <w:pStyle w:val="Heading3"/>
      </w:pPr>
      <w:r>
        <w:t>2/1.16/3.2.1</w:t>
      </w:r>
      <w:r>
        <w:tab/>
      </w:r>
      <w:bookmarkStart w:id="11" w:name="_Hlk498412727"/>
      <w:r>
        <w:t>Frequency range 5 150-5 250 MHz</w:t>
      </w:r>
      <w:bookmarkEnd w:id="11"/>
    </w:p>
    <w:p w:rsidR="002B483B" w:rsidRDefault="002B483B" w:rsidP="002B483B">
      <w:pPr>
        <w:rPr>
          <w:rFonts w:eastAsia="Calibri"/>
          <w:szCs w:val="24"/>
        </w:rPr>
      </w:pPr>
      <w:r>
        <w:rPr>
          <w:rFonts w:eastAsia="Calibri"/>
          <w:szCs w:val="24"/>
        </w:rPr>
        <w:t>The band 5 150-5 250 MHz is allocated to various services as contained in the RR Table of Frequency Allocations including associated footnotes thereto.</w:t>
      </w:r>
    </w:p>
    <w:p w:rsidR="002B483B" w:rsidRDefault="002B483B" w:rsidP="002B483B">
      <w:pPr>
        <w:spacing w:before="0"/>
        <w:rPr>
          <w:rFonts w:eastAsia="Calibri"/>
          <w:szCs w:val="24"/>
        </w:rPr>
      </w:pP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Allocation to services</w:t>
            </w:r>
          </w:p>
        </w:tc>
      </w:tr>
      <w:tr w:rsidR="002B483B" w:rsidTr="002B483B">
        <w:trPr>
          <w:cantSplit/>
          <w:jc w:val="center"/>
        </w:trPr>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1</w:t>
            </w:r>
          </w:p>
        </w:tc>
        <w:tc>
          <w:tcPr>
            <w:tcW w:w="3099" w:type="dxa"/>
            <w:tcBorders>
              <w:top w:val="single" w:sz="6" w:space="0" w:color="auto"/>
              <w:left w:val="single" w:sz="6" w:space="0" w:color="auto"/>
              <w:bottom w:val="single" w:sz="6" w:space="0" w:color="auto"/>
              <w:right w:val="single" w:sz="6" w:space="0" w:color="auto"/>
            </w:tcBorders>
          </w:tcPr>
          <w:p w:rsidR="002B483B" w:rsidRDefault="002B483B" w:rsidP="002B483B">
            <w:pPr>
              <w:pStyle w:val="Tablehead"/>
            </w:pPr>
            <w:r>
              <w:t>Region 2</w:t>
            </w:r>
          </w:p>
        </w:tc>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3</w:t>
            </w:r>
          </w:p>
        </w:tc>
      </w:tr>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tcPr>
          <w:p w:rsidR="002B483B" w:rsidRDefault="002B483B" w:rsidP="002B483B">
            <w:pPr>
              <w:pStyle w:val="TableTextS5"/>
              <w:tabs>
                <w:tab w:val="clear" w:pos="170"/>
                <w:tab w:val="clear" w:pos="567"/>
                <w:tab w:val="clear" w:pos="737"/>
              </w:tabs>
              <w:spacing w:before="60" w:after="60" w:line="210" w:lineRule="exact"/>
              <w:rPr>
                <w:color w:val="000000"/>
              </w:rPr>
            </w:pPr>
            <w:r>
              <w:rPr>
                <w:rStyle w:val="Tablefreq"/>
              </w:rPr>
              <w:t>5 150-5 250</w:t>
            </w:r>
            <w:r>
              <w:rPr>
                <w:color w:val="000000"/>
              </w:rPr>
              <w:tab/>
              <w:t xml:space="preserve">FIXED-SATELLITE (Earth-to-space)  </w:t>
            </w:r>
            <w:r>
              <w:rPr>
                <w:rStyle w:val="Artref"/>
                <w:color w:val="000000"/>
              </w:rPr>
              <w:t>5.447A</w:t>
            </w:r>
          </w:p>
          <w:p w:rsidR="002B483B" w:rsidRDefault="002B483B" w:rsidP="002B483B">
            <w:pPr>
              <w:pStyle w:val="TableTextS5"/>
              <w:spacing w:before="60" w:after="60" w:line="210" w:lineRule="exact"/>
              <w:rPr>
                <w:color w:val="000000"/>
                <w:lang w:val="fr-CH"/>
              </w:rPr>
            </w:pPr>
            <w:r>
              <w:rPr>
                <w:rStyle w:val="Artref"/>
                <w:color w:val="000000"/>
              </w:rPr>
              <w:tab/>
            </w:r>
            <w:r>
              <w:rPr>
                <w:rStyle w:val="Artref"/>
                <w:color w:val="000000"/>
              </w:rPr>
              <w:tab/>
            </w:r>
            <w:r>
              <w:rPr>
                <w:rStyle w:val="Artref"/>
                <w:color w:val="000000"/>
              </w:rPr>
              <w:tab/>
            </w:r>
            <w:r>
              <w:rPr>
                <w:rStyle w:val="Artref"/>
                <w:color w:val="000000"/>
              </w:rPr>
              <w:tab/>
            </w:r>
            <w:r>
              <w:rPr>
                <w:color w:val="000000"/>
                <w:lang w:val="fr-CH"/>
              </w:rPr>
              <w:t xml:space="preserve">MOBILE </w:t>
            </w:r>
            <w:proofErr w:type="spellStart"/>
            <w:r>
              <w:rPr>
                <w:color w:val="000000"/>
                <w:lang w:val="fr-CH"/>
              </w:rPr>
              <w:t>except</w:t>
            </w:r>
            <w:proofErr w:type="spellEnd"/>
            <w:r>
              <w:rPr>
                <w:color w:val="000000"/>
                <w:lang w:val="fr-CH"/>
              </w:rPr>
              <w:t xml:space="preserve"> </w:t>
            </w:r>
            <w:proofErr w:type="spellStart"/>
            <w:r>
              <w:rPr>
                <w:color w:val="000000"/>
                <w:lang w:val="fr-CH"/>
              </w:rPr>
              <w:t>aeronautical</w:t>
            </w:r>
            <w:proofErr w:type="spellEnd"/>
            <w:r>
              <w:rPr>
                <w:color w:val="000000"/>
                <w:lang w:val="fr-CH"/>
              </w:rPr>
              <w:t xml:space="preserve"> mobile  </w:t>
            </w:r>
            <w:r>
              <w:rPr>
                <w:rStyle w:val="Artref"/>
                <w:color w:val="000000"/>
                <w:lang w:val="fr-CH"/>
              </w:rPr>
              <w:t>5.446A</w:t>
            </w:r>
            <w:r>
              <w:rPr>
                <w:color w:val="000000"/>
                <w:lang w:val="fr-CH"/>
              </w:rPr>
              <w:t xml:space="preserve">  </w:t>
            </w:r>
            <w:r>
              <w:rPr>
                <w:rStyle w:val="Artref"/>
                <w:color w:val="000000"/>
                <w:lang w:val="fr-CH"/>
              </w:rPr>
              <w:t>5.446B</w:t>
            </w:r>
          </w:p>
          <w:p w:rsidR="002B483B" w:rsidRDefault="002B483B" w:rsidP="002B483B">
            <w:pPr>
              <w:pStyle w:val="TableTextS5"/>
              <w:spacing w:before="60" w:after="60" w:line="210" w:lineRule="exact"/>
              <w:rPr>
                <w:color w:val="000000"/>
                <w:lang w:val="en-US"/>
              </w:rPr>
            </w:pPr>
            <w:r>
              <w:rPr>
                <w:color w:val="000000"/>
                <w:lang w:val="fr-CH"/>
              </w:rPr>
              <w:tab/>
            </w:r>
            <w:r>
              <w:rPr>
                <w:color w:val="000000"/>
                <w:lang w:val="fr-CH"/>
              </w:rPr>
              <w:tab/>
            </w:r>
            <w:r>
              <w:rPr>
                <w:color w:val="000000"/>
                <w:lang w:val="fr-CH"/>
              </w:rPr>
              <w:tab/>
            </w:r>
            <w:r>
              <w:rPr>
                <w:color w:val="000000"/>
                <w:lang w:val="fr-CH"/>
              </w:rPr>
              <w:tab/>
            </w:r>
            <w:r>
              <w:rPr>
                <w:color w:val="000000"/>
              </w:rPr>
              <w:t>AERONAUTICAL RADIONAVIGATION</w:t>
            </w:r>
          </w:p>
          <w:p w:rsidR="002B483B" w:rsidRDefault="002B483B" w:rsidP="002B483B">
            <w:pPr>
              <w:pStyle w:val="TableTextS5"/>
              <w:spacing w:before="60" w:after="60" w:line="210" w:lineRule="exact"/>
              <w:rPr>
                <w:rStyle w:val="Tablefreq"/>
                <w:color w:val="000000"/>
                <w:lang w:val="en-US"/>
              </w:rPr>
            </w:pPr>
            <w:r>
              <w:rPr>
                <w:color w:val="000000"/>
                <w:lang w:val="fr-CH"/>
              </w:rPr>
              <w:tab/>
            </w:r>
            <w:r>
              <w:rPr>
                <w:color w:val="000000"/>
                <w:lang w:val="fr-CH"/>
              </w:rPr>
              <w:tab/>
            </w:r>
            <w:r>
              <w:rPr>
                <w:color w:val="000000"/>
                <w:lang w:val="fr-CH"/>
              </w:rPr>
              <w:tab/>
            </w:r>
            <w:r>
              <w:rPr>
                <w:color w:val="000000"/>
                <w:lang w:val="fr-CH"/>
              </w:rPr>
              <w:tab/>
            </w:r>
            <w:r>
              <w:rPr>
                <w:rStyle w:val="Artref"/>
                <w:color w:val="000000"/>
              </w:rPr>
              <w:t>5.446</w:t>
            </w:r>
            <w:r>
              <w:rPr>
                <w:color w:val="000000"/>
              </w:rPr>
              <w:t xml:space="preserve">  </w:t>
            </w:r>
            <w:r>
              <w:rPr>
                <w:rStyle w:val="Artref"/>
                <w:color w:val="000000"/>
              </w:rPr>
              <w:t>5.446C  5.447</w:t>
            </w:r>
            <w:r>
              <w:rPr>
                <w:color w:val="000000"/>
              </w:rPr>
              <w:t xml:space="preserve">  </w:t>
            </w:r>
            <w:r>
              <w:rPr>
                <w:rStyle w:val="Artref"/>
                <w:color w:val="000000"/>
              </w:rPr>
              <w:t>5.447B</w:t>
            </w:r>
            <w:r>
              <w:rPr>
                <w:color w:val="000000"/>
              </w:rPr>
              <w:t xml:space="preserve">  </w:t>
            </w:r>
            <w:r>
              <w:rPr>
                <w:rStyle w:val="Artref"/>
                <w:color w:val="000000"/>
              </w:rPr>
              <w:t>5.447C</w:t>
            </w:r>
          </w:p>
        </w:tc>
      </w:tr>
    </w:tbl>
    <w:p w:rsidR="002B483B" w:rsidRPr="008B7323" w:rsidRDefault="002B483B" w:rsidP="002B483B">
      <w:pPr>
        <w:pStyle w:val="Tablefin"/>
      </w:pPr>
    </w:p>
    <w:p w:rsidR="002B483B" w:rsidRDefault="002B483B" w:rsidP="002B483B">
      <w:r>
        <w:t>The studies described in the sub-sections below for the 5 150-5 250 MHz band did not address the impact of out-of-band emissions.</w:t>
      </w:r>
    </w:p>
    <w:p w:rsidR="002B483B" w:rsidRDefault="002B483B" w:rsidP="002B483B">
      <w:pPr>
        <w:pStyle w:val="Heading4"/>
      </w:pPr>
      <w:r>
        <w:t>2/1.16/3.2.1.1</w:t>
      </w:r>
      <w:r>
        <w:tab/>
        <w:t>FSS for NGSO MSS feeder uplinks and the mobile service/RLAN</w:t>
      </w:r>
    </w:p>
    <w:p w:rsidR="002B483B" w:rsidRDefault="002B483B" w:rsidP="002B483B">
      <w:pPr>
        <w:rPr>
          <w:lang w:val="en-US"/>
        </w:rPr>
      </w:pPr>
      <w:r>
        <w:rPr>
          <w:lang w:val="en-US"/>
        </w:rPr>
        <w:t xml:space="preserve">The studies described in this section assumed a WAS/RLAN </w:t>
      </w:r>
      <w:proofErr w:type="spellStart"/>
      <w:r>
        <w:rPr>
          <w:lang w:val="en-US"/>
        </w:rPr>
        <w:t>e.i.r.p</w:t>
      </w:r>
      <w:proofErr w:type="spellEnd"/>
      <w:r>
        <w:rPr>
          <w:lang w:val="en-US"/>
        </w:rPr>
        <w:t xml:space="preserve">. distribution as contained in the </w:t>
      </w:r>
      <w:r>
        <w:rPr>
          <w:lang w:eastAsia="ja-JP"/>
        </w:rPr>
        <w:t>WDPDN Report ITU-R M</w:t>
      </w:r>
      <w:proofErr w:type="gramStart"/>
      <w:r>
        <w:rPr>
          <w:lang w:eastAsia="ja-JP"/>
        </w:rPr>
        <w:t>.[</w:t>
      </w:r>
      <w:proofErr w:type="gramEnd"/>
      <w:r>
        <w:rPr>
          <w:lang w:eastAsia="ja-JP"/>
        </w:rPr>
        <w:t>RLAN REQ-PAR]</w:t>
      </w:r>
      <w:r>
        <w:rPr>
          <w:lang w:val="en-US"/>
        </w:rPr>
        <w:t>.</w:t>
      </w:r>
    </w:p>
    <w:p w:rsidR="002B483B" w:rsidRDefault="002B483B" w:rsidP="002B483B">
      <w:pPr>
        <w:rPr>
          <w:lang w:val="en-US"/>
        </w:rPr>
      </w:pPr>
      <w:r>
        <w:rPr>
          <w:lang w:val="en-US"/>
        </w:rPr>
        <w:t xml:space="preserve">One study showed that RLANs could protect the NGSO MSS feeder links by operating up to 1 Watt conducted power and a power spectral density (PSD) of 17 </w:t>
      </w:r>
      <w:proofErr w:type="spellStart"/>
      <w:r>
        <w:rPr>
          <w:lang w:val="en-US"/>
        </w:rPr>
        <w:t>dBm</w:t>
      </w:r>
      <w:proofErr w:type="spellEnd"/>
      <w:r>
        <w:rPr>
          <w:lang w:val="en-US"/>
        </w:rPr>
        <w:t>/MHz with an allowance for a 6 </w:t>
      </w:r>
      <w:proofErr w:type="spellStart"/>
      <w:r>
        <w:rPr>
          <w:lang w:val="en-US"/>
        </w:rPr>
        <w:t>dBi</w:t>
      </w:r>
      <w:proofErr w:type="spellEnd"/>
      <w:r>
        <w:rPr>
          <w:lang w:val="en-US"/>
        </w:rPr>
        <w:t xml:space="preserve"> antenna gain (i.e. a total 36 </w:t>
      </w:r>
      <w:proofErr w:type="spellStart"/>
      <w:r>
        <w:rPr>
          <w:lang w:val="en-US"/>
        </w:rPr>
        <w:t>dBm</w:t>
      </w:r>
      <w:proofErr w:type="spellEnd"/>
      <w:r>
        <w:rPr>
          <w:lang w:val="en-US"/>
        </w:rPr>
        <w:t xml:space="preserve"> </w:t>
      </w:r>
      <w:proofErr w:type="spellStart"/>
      <w:r>
        <w:rPr>
          <w:lang w:val="en-US"/>
        </w:rPr>
        <w:t>e.i.r.p</w:t>
      </w:r>
      <w:proofErr w:type="spellEnd"/>
      <w:r>
        <w:rPr>
          <w:lang w:val="en-US"/>
        </w:rPr>
        <w:t xml:space="preserve">), 2% of RLANs outdoors, using directional and omnidirectional antennas to minimize the likelihood of harmful interference to the operating MSS system. The study </w:t>
      </w:r>
      <w:proofErr w:type="spellStart"/>
      <w:r>
        <w:rPr>
          <w:lang w:val="en-US"/>
        </w:rPr>
        <w:t>analysed</w:t>
      </w:r>
      <w:proofErr w:type="spellEnd"/>
      <w:r>
        <w:rPr>
          <w:lang w:val="en-US"/>
        </w:rPr>
        <w:t xml:space="preserve"> RLAN aggregate interference into satellites in the system over a </w:t>
      </w:r>
      <w:r>
        <w:rPr>
          <w:lang w:val="en-US"/>
        </w:rPr>
        <w:lastRenderedPageBreak/>
        <w:t>continuous six-day period. The time-variant CDMA channel capacity or radiofrequency power loss never exceeds 1%. Accordingly, the study found no impact to the satellite constellation capacity or satellite RF power and hence no harmful interference to the single MSS system using the 5 150</w:t>
      </w:r>
      <w:r>
        <w:rPr>
          <w:lang w:val="en-US"/>
        </w:rPr>
        <w:noBreakHyphen/>
        <w:t xml:space="preserve">5 250 MHz band for FSS feeder links. Considering the results of this study RLANs could potentially operate outdoors and at higher powers in the 5 150-5 250 MHz band. </w:t>
      </w:r>
      <w:r>
        <w:t>For outdoor Access Point (AP) antennas, 70% are assumed to employ antennas that are omnidirectional in the azimuth plane and facing with the main beam generally downward for the vertical place; 16% employ a 6 dBi directional antenna with 50 degrees of down tilt; 6% a 12 dBi directional antenna with 30 degrees of down tilt; 8% employ directional point-to-point antennas. This study represents a typical deployment for the country in which this study was carried out, where outdoor deployments need to comply with emissions constrained in elevation higher than 30 degrees to be less than 125 mW e.i.r.p.</w:t>
      </w:r>
    </w:p>
    <w:p w:rsidR="002B483B" w:rsidRDefault="002B483B" w:rsidP="002B483B">
      <w:pPr>
        <w:rPr>
          <w:lang w:val="en-US"/>
        </w:rPr>
      </w:pPr>
      <w:r>
        <w:rPr>
          <w:lang w:val="en-US"/>
        </w:rPr>
        <w:t xml:space="preserve">A separate comparison showed that higher power and outdoor operation of any RLAN described above, could potentially result in up to 30 dB more </w:t>
      </w:r>
      <w:proofErr w:type="spellStart"/>
      <w:r>
        <w:rPr>
          <w:lang w:val="en-US"/>
        </w:rPr>
        <w:t>e.i.r.p</w:t>
      </w:r>
      <w:proofErr w:type="spellEnd"/>
      <w:r>
        <w:rPr>
          <w:lang w:val="en-US"/>
        </w:rPr>
        <w:t xml:space="preserve">. for RLAN emission elevation angles ≤30 degrees and up to 15 dB more </w:t>
      </w:r>
      <w:proofErr w:type="spellStart"/>
      <w:r>
        <w:rPr>
          <w:lang w:val="en-US"/>
        </w:rPr>
        <w:t>e.i.r.p</w:t>
      </w:r>
      <w:proofErr w:type="spellEnd"/>
      <w:r>
        <w:rPr>
          <w:lang w:val="en-US"/>
        </w:rPr>
        <w:t xml:space="preserve">. for elevation angles &gt;30 degrees, compared with that prescribed by Resolution </w:t>
      </w:r>
      <w:r>
        <w:rPr>
          <w:b/>
          <w:lang w:val="en-US"/>
        </w:rPr>
        <w:t>229 (Rev.WRC-12)</w:t>
      </w:r>
      <w:r>
        <w:rPr>
          <w:lang w:val="en-US"/>
        </w:rPr>
        <w:t xml:space="preserve">. It should also be noted that RLAN operations include a wide distribution of devices operating at a range of </w:t>
      </w:r>
      <w:proofErr w:type="spellStart"/>
      <w:r>
        <w:rPr>
          <w:lang w:val="en-US"/>
        </w:rPr>
        <w:t>e.i.r.p</w:t>
      </w:r>
      <w:proofErr w:type="spellEnd"/>
      <w:r>
        <w:rPr>
          <w:lang w:val="en-US"/>
        </w:rPr>
        <w:t>. values.</w:t>
      </w:r>
    </w:p>
    <w:p w:rsidR="002B483B" w:rsidRDefault="002B483B" w:rsidP="002B483B">
      <w:pPr>
        <w:rPr>
          <w:lang w:val="en-US"/>
        </w:rPr>
      </w:pPr>
      <w:r>
        <w:rPr>
          <w:lang w:val="en-US"/>
        </w:rPr>
        <w:t xml:space="preserve">Another sharing study is focused on evaluation of conditions that enable sharing and compatibility between RLAN and MSS. In this study, as mitigation measures, limitation of the number of outdoor access points and the maximum </w:t>
      </w:r>
      <w:proofErr w:type="spellStart"/>
      <w:r>
        <w:rPr>
          <w:lang w:val="en-US"/>
        </w:rPr>
        <w:t>e.i.r.p</w:t>
      </w:r>
      <w:proofErr w:type="spellEnd"/>
      <w:r>
        <w:rPr>
          <w:lang w:val="en-US"/>
        </w:rPr>
        <w:t xml:space="preserve">. dependent on antenna elevation angles are considered. The conditions of the maximum </w:t>
      </w:r>
      <w:proofErr w:type="spellStart"/>
      <w:r>
        <w:rPr>
          <w:lang w:val="en-US"/>
        </w:rPr>
        <w:t>e.i.r.p</w:t>
      </w:r>
      <w:proofErr w:type="spellEnd"/>
      <w:r>
        <w:rPr>
          <w:lang w:val="en-US"/>
        </w:rPr>
        <w:t xml:space="preserve">. are assumed to be the same as described in </w:t>
      </w:r>
      <w:r w:rsidRPr="00746C70">
        <w:rPr>
          <w:i/>
          <w:iCs/>
          <w:lang w:val="en-US"/>
        </w:rPr>
        <w:t>resolves</w:t>
      </w:r>
      <w:r>
        <w:rPr>
          <w:lang w:val="en-US"/>
        </w:rPr>
        <w:t xml:space="preserve"> 4 in Resolution </w:t>
      </w:r>
      <w:r>
        <w:rPr>
          <w:b/>
          <w:lang w:val="en-US"/>
        </w:rPr>
        <w:t>229 (Rev.WRC-12)</w:t>
      </w:r>
      <w:r>
        <w:rPr>
          <w:lang w:val="en-US"/>
        </w:rPr>
        <w:t xml:space="preserve"> for the 5 250-5 350 MHz band. The results of the study show that if the number of outdoor RLANs is limited, the total interference level from RLANs is lower than the threshold for MSS feeder links. Since the 5 250-5 350 band is adjacent to the 5 150-5 250 MHz band, the conditions of these sub-bands are preferred to be equivalent.</w:t>
      </w:r>
    </w:p>
    <w:p w:rsidR="002B483B" w:rsidRDefault="002B483B" w:rsidP="002B483B">
      <w:pPr>
        <w:rPr>
          <w:lang w:val="en-US"/>
        </w:rPr>
      </w:pPr>
      <w:r>
        <w:rPr>
          <w:lang w:val="en-US"/>
        </w:rPr>
        <w:t xml:space="preserve">Another study examined the impact to another NGSO MSS system sharing the spectrum, which is the COMPASS-MSS system over Asia. The study shows that the COMPASS-MSS system feeder link would suffer interference from RLAN access points for more than 90% of the time if the RLAN devices are 5.3% outdoor used. This study assumed the RLAN density per inhabitants which uses the transmission density factors for RLANs in Europe proposed in </w:t>
      </w:r>
      <w:r>
        <w:rPr>
          <w:lang w:eastAsia="ja-JP"/>
        </w:rPr>
        <w:t>WDPDN Report ITU-R M.[RLAN REQ-PAR]</w:t>
      </w:r>
      <w:r>
        <w:rPr>
          <w:lang w:val="en-US"/>
        </w:rPr>
        <w:t>.</w:t>
      </w:r>
    </w:p>
    <w:p w:rsidR="002B483B" w:rsidRDefault="002B483B" w:rsidP="002B483B">
      <w:pPr>
        <w:rPr>
          <w:lang w:val="en-US"/>
        </w:rPr>
      </w:pPr>
      <w:r>
        <w:rPr>
          <w:lang w:val="en-US"/>
        </w:rPr>
        <w:t xml:space="preserve">Another study conducted when considering RLAN deployment over Europe, North Africa and part of Asia and Middle East, concluded that RLAN outdoor relaxation (up to 5.3 %) would cause harmful interference to the MSS feeder link. This study considered the 48 HIBLEO-X satellites and an </w:t>
      </w:r>
      <w:proofErr w:type="spellStart"/>
      <w:r>
        <w:rPr>
          <w:lang w:val="en-US"/>
        </w:rPr>
        <w:t>e.i.r.p</w:t>
      </w:r>
      <w:proofErr w:type="spellEnd"/>
      <w:r>
        <w:rPr>
          <w:lang w:val="en-US"/>
        </w:rPr>
        <w:t xml:space="preserve">. of 1W and even 4W. The proposal for outdoor use with a limitation of </w:t>
      </w:r>
      <w:proofErr w:type="spellStart"/>
      <w:r>
        <w:rPr>
          <w:lang w:val="en-US"/>
        </w:rPr>
        <w:t>e.i.r.p</w:t>
      </w:r>
      <w:proofErr w:type="spellEnd"/>
      <w:r>
        <w:rPr>
          <w:lang w:val="en-US"/>
        </w:rPr>
        <w:t xml:space="preserve">. to 125 </w:t>
      </w:r>
      <w:proofErr w:type="spellStart"/>
      <w:r>
        <w:rPr>
          <w:lang w:val="en-US"/>
        </w:rPr>
        <w:t>mW</w:t>
      </w:r>
      <w:proofErr w:type="spellEnd"/>
      <w:r>
        <w:rPr>
          <w:lang w:val="en-US"/>
        </w:rPr>
        <w:t xml:space="preserve"> for antenna elevation angles in excess of 30 degrees from the horizon by applying a constant discrimination, was also studied but did not solve the interference problem. This study also assessed low </w:t>
      </w:r>
      <w:proofErr w:type="spellStart"/>
      <w:r>
        <w:rPr>
          <w:lang w:val="en-US"/>
        </w:rPr>
        <w:t>e.i.r.p</w:t>
      </w:r>
      <w:proofErr w:type="spellEnd"/>
      <w:r>
        <w:rPr>
          <w:lang w:val="en-US"/>
        </w:rPr>
        <w:t xml:space="preserve">. RLAN devices (up to 40 </w:t>
      </w:r>
      <w:proofErr w:type="spellStart"/>
      <w:r>
        <w:rPr>
          <w:lang w:val="en-US"/>
        </w:rPr>
        <w:t>mW</w:t>
      </w:r>
      <w:proofErr w:type="spellEnd"/>
      <w:r>
        <w:rPr>
          <w:lang w:val="en-US"/>
        </w:rPr>
        <w:t xml:space="preserve">) restricted to in-vehicle usage. Simulations have shown that the same level of protection offered by the indoor usage is achieved for MSS when combining a low </w:t>
      </w:r>
      <w:proofErr w:type="spellStart"/>
      <w:r>
        <w:rPr>
          <w:lang w:val="en-US"/>
        </w:rPr>
        <w:t>e.i.r.p</w:t>
      </w:r>
      <w:proofErr w:type="spellEnd"/>
      <w:r>
        <w:rPr>
          <w:lang w:val="en-US"/>
        </w:rPr>
        <w:t xml:space="preserve">. up to 40 </w:t>
      </w:r>
      <w:proofErr w:type="spellStart"/>
      <w:r>
        <w:rPr>
          <w:lang w:val="en-US"/>
        </w:rPr>
        <w:t>mW</w:t>
      </w:r>
      <w:proofErr w:type="spellEnd"/>
      <w:r>
        <w:rPr>
          <w:lang w:val="en-US"/>
        </w:rPr>
        <w:t xml:space="preserve"> and restricted to in-vehicle use. Low </w:t>
      </w:r>
      <w:proofErr w:type="spellStart"/>
      <w:r>
        <w:rPr>
          <w:lang w:val="en-US"/>
        </w:rPr>
        <w:t>e.i.r.p</w:t>
      </w:r>
      <w:proofErr w:type="spellEnd"/>
      <w:r>
        <w:rPr>
          <w:lang w:val="en-US"/>
        </w:rPr>
        <w:t xml:space="preserve">. (up to 40 </w:t>
      </w:r>
      <w:proofErr w:type="spellStart"/>
      <w:r>
        <w:rPr>
          <w:lang w:val="en-US"/>
        </w:rPr>
        <w:t>mW</w:t>
      </w:r>
      <w:proofErr w:type="spellEnd"/>
      <w:r>
        <w:rPr>
          <w:lang w:val="en-US"/>
        </w:rPr>
        <w:t>) associated with an in-vehicle usage restriction is an effective measure to mitigate the level of interference into the MSS feeder link.</w:t>
      </w:r>
    </w:p>
    <w:p w:rsidR="002B483B" w:rsidRDefault="002B483B" w:rsidP="002B483B">
      <w:pPr>
        <w:rPr>
          <w:lang w:val="en-US"/>
        </w:rPr>
      </w:pPr>
      <w:r>
        <w:rPr>
          <w:lang w:val="en-US"/>
        </w:rPr>
        <w:t>No agreement was reached on the results of all these studies as outlined above.</w:t>
      </w:r>
    </w:p>
    <w:p w:rsidR="002B483B" w:rsidRDefault="002B483B" w:rsidP="002B483B">
      <w:pPr>
        <w:pStyle w:val="Heading4"/>
      </w:pPr>
      <w:r>
        <w:t>2/1.16/3.2.1.2</w:t>
      </w:r>
      <w:r>
        <w:tab/>
        <w:t xml:space="preserve">Aeronautical </w:t>
      </w:r>
      <w:proofErr w:type="spellStart"/>
      <w:r>
        <w:t>radionavigation</w:t>
      </w:r>
      <w:proofErr w:type="spellEnd"/>
      <w:r>
        <w:t xml:space="preserve"> service and mobile service/RLAN</w:t>
      </w:r>
    </w:p>
    <w:p w:rsidR="002B483B" w:rsidRDefault="002B483B" w:rsidP="002B483B">
      <w:pPr>
        <w:rPr>
          <w:b/>
        </w:rPr>
      </w:pPr>
      <w:r>
        <w:t xml:space="preserve">This frequency band is used for sense and avoid systems and the typical technical characteristics are given in Recommendation ITU-R M.2007 </w:t>
      </w:r>
      <w:r w:rsidRPr="005B7744">
        <w:rPr>
          <w:i/>
          <w:iCs/>
        </w:rPr>
        <w:t xml:space="preserve">“Characteristics of and protection criteria for radars operating in the aeronautical </w:t>
      </w:r>
      <w:proofErr w:type="spellStart"/>
      <w:r w:rsidRPr="005B7744">
        <w:rPr>
          <w:i/>
          <w:iCs/>
        </w:rPr>
        <w:t>radionavigation</w:t>
      </w:r>
      <w:proofErr w:type="spellEnd"/>
      <w:r w:rsidRPr="005B7744">
        <w:rPr>
          <w:i/>
          <w:iCs/>
        </w:rPr>
        <w:t xml:space="preserve"> service in the frequency band 5 150-5 250 MHz”</w:t>
      </w:r>
      <w:r>
        <w:t xml:space="preserve">. </w:t>
      </w:r>
      <w:r>
        <w:lastRenderedPageBreak/>
        <w:t xml:space="preserve">These systems were characterised after the initial introduction of the WAS/RLANs under Resolution </w:t>
      </w:r>
      <w:r>
        <w:rPr>
          <w:b/>
        </w:rPr>
        <w:t>229 (WRC-03)</w:t>
      </w:r>
      <w:r>
        <w:t>. It should also be noted that the sharing studies carried out when allocating the band to WAS/RLAN use assumed 1% accidental outdoor usage at 200 mW e.i.r.p.</w:t>
      </w:r>
    </w:p>
    <w:p w:rsidR="002B483B" w:rsidRDefault="002B483B" w:rsidP="002B483B">
      <w:pPr>
        <w:rPr>
          <w:lang w:val="en-US"/>
        </w:rPr>
      </w:pPr>
      <w:r>
        <w:rPr>
          <w:lang w:val="en-US"/>
        </w:rPr>
        <w:t xml:space="preserve">In one deterministic, single entry case example compatibility study, the results showed that the effective measures for reducing interference for airborne sense and avoid systems operation are to be developed to enable the usage of outdoor WAS/RLAN in the frequency band 5 150-5 250 </w:t>
      </w:r>
      <w:proofErr w:type="spellStart"/>
      <w:r>
        <w:rPr>
          <w:lang w:val="en-US"/>
        </w:rPr>
        <w:t>MHz.</w:t>
      </w:r>
      <w:proofErr w:type="spellEnd"/>
      <w:r>
        <w:rPr>
          <w:lang w:val="en-US"/>
        </w:rPr>
        <w:t xml:space="preserve"> One approach based on the worst case results may be the reduction of </w:t>
      </w:r>
      <w:proofErr w:type="spellStart"/>
      <w:r>
        <w:rPr>
          <w:lang w:val="en-US"/>
        </w:rPr>
        <w:t>e.i.r.p</w:t>
      </w:r>
      <w:proofErr w:type="spellEnd"/>
      <w:r>
        <w:rPr>
          <w:lang w:val="en-US"/>
        </w:rPr>
        <w:t>. values of WAS/RLAN transmitters approximately by 20 dB while increasing the receiver sensitivity can be considered as the effective method for reducing interference. Such method allows to compensate the absence of additional fading in the walls which provided sharing of WAS/RLAN systems with the ARNS systems operating in the considered frequency band.</w:t>
      </w:r>
    </w:p>
    <w:p w:rsidR="002B483B" w:rsidRDefault="002B483B" w:rsidP="002B483B">
      <w:pPr>
        <w:rPr>
          <w:lang w:val="en-US"/>
        </w:rPr>
      </w:pPr>
      <w:r>
        <w:rPr>
          <w:lang w:val="en-US"/>
        </w:rPr>
        <w:t>Without development of such measures for reducing the interference the decision of possible outdoor WAS/RLAN systems usage in the considered frequency band cannot be made.</w:t>
      </w:r>
    </w:p>
    <w:p w:rsidR="002B483B" w:rsidRDefault="002B483B" w:rsidP="002B483B">
      <w:pPr>
        <w:rPr>
          <w:lang w:val="en-US"/>
        </w:rPr>
      </w:pPr>
      <w:r>
        <w:rPr>
          <w:lang w:val="en-US"/>
        </w:rPr>
        <w:t>Consideration of statistical analysis looking at multi-source interference could result in different protection distances. Further studies using an aggregate interference are needed for realistic results.</w:t>
      </w:r>
    </w:p>
    <w:p w:rsidR="002B483B" w:rsidRDefault="002B483B" w:rsidP="002B483B">
      <w:pPr>
        <w:rPr>
          <w:szCs w:val="24"/>
          <w:lang w:val="en-US" w:eastAsia="ja-JP"/>
        </w:rPr>
      </w:pPr>
      <w:r>
        <w:rPr>
          <w:szCs w:val="24"/>
          <w:lang w:val="en-US" w:eastAsia="ja-JP"/>
        </w:rPr>
        <w:t xml:space="preserve">Another study is submitted that is focused on evaluation of conditions that enable sharing and compatibility. In this study, as mitigation measures, limitation of the number of outdoor RLANs, restriction of the location of outdoor RLANs and the maximum </w:t>
      </w:r>
      <w:proofErr w:type="spellStart"/>
      <w:r>
        <w:rPr>
          <w:szCs w:val="24"/>
          <w:lang w:val="en-US" w:eastAsia="ja-JP"/>
        </w:rPr>
        <w:t>e.i.r.p</w:t>
      </w:r>
      <w:proofErr w:type="spellEnd"/>
      <w:r>
        <w:rPr>
          <w:szCs w:val="24"/>
          <w:lang w:val="en-US" w:eastAsia="ja-JP"/>
        </w:rPr>
        <w:t xml:space="preserve">. dependent on antenna elevation angles are considered. The conditions of maximum </w:t>
      </w:r>
      <w:proofErr w:type="spellStart"/>
      <w:r>
        <w:rPr>
          <w:szCs w:val="24"/>
          <w:lang w:val="en-US" w:eastAsia="ja-JP"/>
        </w:rPr>
        <w:t>e.i.r.p</w:t>
      </w:r>
      <w:proofErr w:type="spellEnd"/>
      <w:r>
        <w:rPr>
          <w:szCs w:val="24"/>
          <w:lang w:val="en-US" w:eastAsia="ja-JP"/>
        </w:rPr>
        <w:t xml:space="preserve">. are assumed to be the same as described in </w:t>
      </w:r>
      <w:r w:rsidRPr="00746C70">
        <w:rPr>
          <w:i/>
          <w:iCs/>
          <w:szCs w:val="24"/>
          <w:lang w:val="en-US" w:eastAsia="ja-JP"/>
        </w:rPr>
        <w:t>resolves</w:t>
      </w:r>
      <w:r>
        <w:rPr>
          <w:szCs w:val="24"/>
          <w:lang w:val="en-US" w:eastAsia="ja-JP"/>
        </w:rPr>
        <w:t xml:space="preserve"> 4 in Resolution </w:t>
      </w:r>
      <w:r>
        <w:rPr>
          <w:b/>
          <w:szCs w:val="24"/>
          <w:lang w:val="en-US" w:eastAsia="ja-JP"/>
        </w:rPr>
        <w:t>229 (Rev.WRC-12)</w:t>
      </w:r>
      <w:r>
        <w:rPr>
          <w:szCs w:val="24"/>
          <w:lang w:val="en-US" w:eastAsia="ja-JP"/>
        </w:rPr>
        <w:t xml:space="preserve"> for the 5 250-5 350 MHz band. Since the 5 250-5 350 band is adjacent to the 5 150-5 250 MHz band, the conditions of these sub-bands are preferred to be equivalent. The results of the study show that if the number of outdoor RLANs is limited, and the distance between RLANs and ARNS systems is larger than a specific protection distance, the total interference level from RLANs is lower than the threshold for ARNS systems with an adequate probability.</w:t>
      </w:r>
    </w:p>
    <w:p w:rsidR="002B483B" w:rsidRDefault="002B483B" w:rsidP="002B483B">
      <w:pPr>
        <w:rPr>
          <w:lang w:val="en-US" w:eastAsia="ja-JP"/>
        </w:rPr>
      </w:pPr>
      <w:r>
        <w:rPr>
          <w:lang w:val="en-US" w:eastAsia="ja-JP"/>
        </w:rPr>
        <w:t xml:space="preserve">Another Minimum Coupling Loss (MCL) coexistence study, showed that indeed an outdoor RLAN relaxation without any mitigation technique would cause harmful interference to the ARNS, but it was shown that the same level of protection offered by the indoor usage is achieved when combining a low </w:t>
      </w:r>
      <w:proofErr w:type="spellStart"/>
      <w:r>
        <w:rPr>
          <w:lang w:val="en-US" w:eastAsia="ja-JP"/>
        </w:rPr>
        <w:t>e.i.r.p</w:t>
      </w:r>
      <w:proofErr w:type="spellEnd"/>
      <w:r>
        <w:rPr>
          <w:lang w:val="en-US" w:eastAsia="ja-JP"/>
        </w:rPr>
        <w:t xml:space="preserve">. of 40 </w:t>
      </w:r>
      <w:proofErr w:type="spellStart"/>
      <w:r>
        <w:rPr>
          <w:lang w:val="en-US" w:eastAsia="ja-JP"/>
        </w:rPr>
        <w:t>mW</w:t>
      </w:r>
      <w:proofErr w:type="spellEnd"/>
      <w:r>
        <w:rPr>
          <w:lang w:val="en-US" w:eastAsia="ja-JP"/>
        </w:rPr>
        <w:t xml:space="preserve"> and a restricted in-vehicle use for the outdoor case. Low </w:t>
      </w:r>
      <w:proofErr w:type="spellStart"/>
      <w:r>
        <w:rPr>
          <w:lang w:val="en-US" w:eastAsia="ja-JP"/>
        </w:rPr>
        <w:t>e.i.r.p</w:t>
      </w:r>
      <w:proofErr w:type="spellEnd"/>
      <w:r>
        <w:rPr>
          <w:lang w:val="en-US" w:eastAsia="ja-JP"/>
        </w:rPr>
        <w:t xml:space="preserve">. (up to 40 </w:t>
      </w:r>
      <w:proofErr w:type="spellStart"/>
      <w:r>
        <w:rPr>
          <w:lang w:val="en-US" w:eastAsia="ja-JP"/>
        </w:rPr>
        <w:t>mW</w:t>
      </w:r>
      <w:proofErr w:type="spellEnd"/>
      <w:r>
        <w:rPr>
          <w:lang w:val="en-US" w:eastAsia="ja-JP"/>
        </w:rPr>
        <w:t>) associated with an in-vehicle usage restriction is an effective measure to mitigate the level of interference into the ARNS.</w:t>
      </w:r>
    </w:p>
    <w:p w:rsidR="002B483B" w:rsidRDefault="002B483B" w:rsidP="002B483B">
      <w:pPr>
        <w:pStyle w:val="Heading4"/>
        <w:rPr>
          <w:lang w:val="en-US" w:eastAsia="ja-JP"/>
        </w:rPr>
      </w:pPr>
      <w:r>
        <w:rPr>
          <w:lang w:val="en-US" w:eastAsia="ja-JP"/>
        </w:rPr>
        <w:t>2/1.16/3.2.1.3</w:t>
      </w:r>
      <w:r>
        <w:rPr>
          <w:lang w:val="en-US" w:eastAsia="ja-JP"/>
        </w:rPr>
        <w:tab/>
        <w:t>Aeronautical mobile telemetry and mobile service/RLAN</w:t>
      </w:r>
    </w:p>
    <w:p w:rsidR="002B483B" w:rsidRDefault="002B483B" w:rsidP="002B483B">
      <w:pPr>
        <w:rPr>
          <w:lang w:val="en-US" w:eastAsia="ja-JP"/>
        </w:rPr>
      </w:pPr>
      <w:r>
        <w:rPr>
          <w:lang w:val="en-US" w:eastAsia="ja-JP"/>
        </w:rPr>
        <w:t xml:space="preserve">Pursuant to RR No. </w:t>
      </w:r>
      <w:r w:rsidRPr="005B7744">
        <w:rPr>
          <w:rStyle w:val="Artref"/>
          <w:b/>
          <w:bCs/>
        </w:rPr>
        <w:t>5.446C</w:t>
      </w:r>
      <w:r>
        <w:rPr>
          <w:lang w:val="en-US" w:eastAsia="ja-JP"/>
        </w:rPr>
        <w:t xml:space="preserve">, </w:t>
      </w:r>
      <w:r w:rsidRPr="00ED75B7">
        <w:rPr>
          <w:lang w:val="en-US" w:eastAsia="ja-JP"/>
        </w:rPr>
        <w:t>“</w:t>
      </w:r>
      <w:r>
        <w:rPr>
          <w:lang w:val="en-US" w:eastAsia="ja-JP"/>
        </w:rPr>
        <w:t xml:space="preserve">in Region 1 (except in Algeria, Saudi Arabia, Bahrain, Egypt, United Arab Emirates, Jordan, Kuwait, Lebanon, Morocco, Oman, Qatar, Syrian Arab Republic, Sudan, South Sudan and Tunisia) and in Brazil, the band 5 150-5 250 MHz is also allocated to the aeronautical mobile service on a primary basis, limited to aeronautical telemetry transmissions from aircraft stations (see No. </w:t>
      </w:r>
      <w:r w:rsidRPr="005B7744">
        <w:rPr>
          <w:rStyle w:val="Artref"/>
          <w:b/>
          <w:bCs/>
        </w:rPr>
        <w:t>1.83</w:t>
      </w:r>
      <w:r>
        <w:rPr>
          <w:lang w:val="en-US" w:eastAsia="ja-JP"/>
        </w:rPr>
        <w:t xml:space="preserve">), in accordance with Resolution </w:t>
      </w:r>
      <w:r>
        <w:rPr>
          <w:b/>
          <w:lang w:val="en-US" w:eastAsia="ja-JP"/>
        </w:rPr>
        <w:t>418 (Rev.WRC-12)</w:t>
      </w:r>
      <w:r>
        <w:rPr>
          <w:lang w:val="en-US" w:eastAsia="ja-JP"/>
        </w:rPr>
        <w:t xml:space="preserve">*. These stations shall not claim protection from other stations operating in accordance with Article </w:t>
      </w:r>
      <w:r w:rsidRPr="005B7744">
        <w:rPr>
          <w:rStyle w:val="Artref"/>
          <w:b/>
          <w:bCs/>
        </w:rPr>
        <w:t>5</w:t>
      </w:r>
      <w:r>
        <w:rPr>
          <w:lang w:val="en-US" w:eastAsia="ja-JP"/>
        </w:rPr>
        <w:t xml:space="preserve">. No. </w:t>
      </w:r>
      <w:r w:rsidRPr="005B7744">
        <w:rPr>
          <w:rStyle w:val="Artref"/>
          <w:b/>
          <w:bCs/>
        </w:rPr>
        <w:t>5.43A</w:t>
      </w:r>
      <w:r>
        <w:rPr>
          <w:lang w:val="en-US" w:eastAsia="ja-JP"/>
        </w:rPr>
        <w:t xml:space="preserve"> does not apply.”</w:t>
      </w:r>
    </w:p>
    <w:p w:rsidR="002B483B" w:rsidRDefault="002B483B" w:rsidP="002B483B">
      <w:pPr>
        <w:rPr>
          <w:lang w:val="en-US" w:eastAsia="ja-JP"/>
        </w:rPr>
      </w:pPr>
      <w:r>
        <w:rPr>
          <w:lang w:val="en-US" w:eastAsia="ja-JP"/>
        </w:rPr>
        <w:t xml:space="preserve">One study indicated that MCL calculations showed that outdoor usage with the </w:t>
      </w:r>
      <w:proofErr w:type="spellStart"/>
      <w:r>
        <w:rPr>
          <w:lang w:val="en-US" w:eastAsia="ja-JP"/>
        </w:rPr>
        <w:t>e.i.r.p</w:t>
      </w:r>
      <w:proofErr w:type="spellEnd"/>
      <w:r>
        <w:rPr>
          <w:lang w:val="en-US" w:eastAsia="ja-JP"/>
        </w:rPr>
        <w:t xml:space="preserve">. values recognized in Resolution </w:t>
      </w:r>
      <w:r>
        <w:rPr>
          <w:b/>
          <w:lang w:val="en-US" w:eastAsia="ja-JP"/>
        </w:rPr>
        <w:t>229 (Rev.WRC-12)</w:t>
      </w:r>
      <w:r>
        <w:rPr>
          <w:lang w:val="en-US" w:eastAsia="ja-JP"/>
        </w:rPr>
        <w:t xml:space="preserve"> cannot ensure the coexistence of outdoor RLANs and the aeronautical mobile telemetry (AMT). However, this study showed that AMT systems can have the same level of protection established by Resolution </w:t>
      </w:r>
      <w:r>
        <w:rPr>
          <w:b/>
          <w:lang w:val="en-US" w:eastAsia="ja-JP"/>
        </w:rPr>
        <w:t>229 (Rev.WRC-12)</w:t>
      </w:r>
      <w:r>
        <w:rPr>
          <w:lang w:val="en-US" w:eastAsia="ja-JP"/>
        </w:rPr>
        <w:t xml:space="preserve">, when combining a low </w:t>
      </w:r>
      <w:proofErr w:type="spellStart"/>
      <w:r>
        <w:rPr>
          <w:lang w:val="en-US" w:eastAsia="ja-JP"/>
        </w:rPr>
        <w:t>e.i.r.p</w:t>
      </w:r>
      <w:proofErr w:type="spellEnd"/>
      <w:r>
        <w:rPr>
          <w:lang w:val="en-US" w:eastAsia="ja-JP"/>
        </w:rPr>
        <w:t xml:space="preserve">. (up to 40 </w:t>
      </w:r>
      <w:proofErr w:type="spellStart"/>
      <w:r>
        <w:rPr>
          <w:lang w:val="en-US" w:eastAsia="ja-JP"/>
        </w:rPr>
        <w:t>mW</w:t>
      </w:r>
      <w:proofErr w:type="spellEnd"/>
      <w:r>
        <w:rPr>
          <w:lang w:val="en-US" w:eastAsia="ja-JP"/>
        </w:rPr>
        <w:t>) with in-vehicle use.</w:t>
      </w:r>
    </w:p>
    <w:p w:rsidR="002B483B" w:rsidRDefault="002B483B" w:rsidP="002B483B">
      <w:pPr>
        <w:pStyle w:val="Heading3"/>
      </w:pPr>
      <w:r>
        <w:lastRenderedPageBreak/>
        <w:t>2/1.16/3.2.2</w:t>
      </w:r>
      <w:r>
        <w:tab/>
        <w:t>Frequency range 5 250-5 350 MHz</w:t>
      </w:r>
    </w:p>
    <w:p w:rsidR="002B483B" w:rsidRDefault="002B483B" w:rsidP="002B483B">
      <w:pPr>
        <w:rPr>
          <w:rFonts w:eastAsia="Calibri"/>
        </w:rPr>
      </w:pPr>
      <w:r>
        <w:rPr>
          <w:rFonts w:eastAsia="Calibri"/>
        </w:rPr>
        <w:t>The band 5 250-5 350 MHz is allocated to various services as contained in the RR Table of Frequency Allocations including associated footnotes thereto.</w:t>
      </w:r>
    </w:p>
    <w:p w:rsidR="002B483B" w:rsidRDefault="002B483B" w:rsidP="002B483B">
      <w:pPr>
        <w:spacing w:before="0"/>
        <w:rPr>
          <w:rFonts w:eastAsia="Calibri"/>
        </w:rPr>
      </w:pP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Allocation to services</w:t>
            </w:r>
          </w:p>
        </w:tc>
      </w:tr>
      <w:tr w:rsidR="002B483B" w:rsidTr="002B483B">
        <w:trPr>
          <w:cantSplit/>
          <w:jc w:val="center"/>
        </w:trPr>
        <w:tc>
          <w:tcPr>
            <w:tcW w:w="3100" w:type="dxa"/>
            <w:tcBorders>
              <w:top w:val="single" w:sz="6" w:space="0" w:color="auto"/>
              <w:left w:val="single" w:sz="6" w:space="0" w:color="auto"/>
              <w:bottom w:val="single" w:sz="6" w:space="0" w:color="auto"/>
              <w:right w:val="single" w:sz="6" w:space="0" w:color="auto"/>
            </w:tcBorders>
          </w:tcPr>
          <w:p w:rsidR="002B483B" w:rsidRDefault="002B483B" w:rsidP="002B483B">
            <w:pPr>
              <w:pStyle w:val="Tablehead"/>
            </w:pPr>
            <w:r>
              <w:t>Region 1</w:t>
            </w:r>
          </w:p>
        </w:tc>
        <w:tc>
          <w:tcPr>
            <w:tcW w:w="3099" w:type="dxa"/>
            <w:tcBorders>
              <w:top w:val="single" w:sz="6" w:space="0" w:color="auto"/>
              <w:left w:val="single" w:sz="6" w:space="0" w:color="auto"/>
              <w:bottom w:val="single" w:sz="6" w:space="0" w:color="auto"/>
              <w:right w:val="single" w:sz="6" w:space="0" w:color="auto"/>
            </w:tcBorders>
          </w:tcPr>
          <w:p w:rsidR="002B483B" w:rsidRDefault="002B483B" w:rsidP="002B483B">
            <w:pPr>
              <w:pStyle w:val="Tablehead"/>
            </w:pPr>
            <w:r>
              <w:t>Region 2</w:t>
            </w:r>
          </w:p>
        </w:tc>
        <w:tc>
          <w:tcPr>
            <w:tcW w:w="3100" w:type="dxa"/>
            <w:tcBorders>
              <w:top w:val="single" w:sz="6" w:space="0" w:color="auto"/>
              <w:left w:val="single" w:sz="6" w:space="0" w:color="auto"/>
              <w:bottom w:val="single" w:sz="6" w:space="0" w:color="auto"/>
              <w:right w:val="single" w:sz="6" w:space="0" w:color="auto"/>
            </w:tcBorders>
          </w:tcPr>
          <w:p w:rsidR="002B483B" w:rsidRDefault="002B483B" w:rsidP="002B483B">
            <w:pPr>
              <w:pStyle w:val="Tablehead"/>
            </w:pPr>
            <w:r>
              <w:t>Region 3</w:t>
            </w:r>
          </w:p>
        </w:tc>
      </w:tr>
      <w:tr w:rsidR="002B483B" w:rsidTr="002B483B">
        <w:trPr>
          <w:cantSplit/>
          <w:jc w:val="center"/>
        </w:trPr>
        <w:tc>
          <w:tcPr>
            <w:tcW w:w="9299" w:type="dxa"/>
            <w:gridSpan w:val="3"/>
            <w:tcBorders>
              <w:top w:val="single" w:sz="6" w:space="0" w:color="auto"/>
              <w:left w:val="single" w:sz="6" w:space="0" w:color="auto"/>
              <w:bottom w:val="single" w:sz="4" w:space="0" w:color="auto"/>
              <w:right w:val="single" w:sz="6" w:space="0" w:color="auto"/>
            </w:tcBorders>
          </w:tcPr>
          <w:p w:rsidR="002B483B" w:rsidRDefault="002B483B" w:rsidP="002B483B">
            <w:pPr>
              <w:pStyle w:val="TableTextS5"/>
              <w:spacing w:before="60" w:after="60" w:line="210" w:lineRule="exact"/>
              <w:rPr>
                <w:color w:val="000000"/>
              </w:rPr>
            </w:pPr>
            <w:r>
              <w:rPr>
                <w:rStyle w:val="Tablefreq"/>
              </w:rPr>
              <w:t>5 250-5 255</w:t>
            </w:r>
            <w:r>
              <w:rPr>
                <w:color w:val="000000"/>
                <w:lang w:val="en-AU"/>
              </w:rPr>
              <w:tab/>
            </w:r>
            <w:r>
              <w:rPr>
                <w:color w:val="000000"/>
              </w:rPr>
              <w:t>EARTH EXPLORATION-SATELLITE (active)</w:t>
            </w:r>
          </w:p>
          <w:p w:rsidR="002B483B" w:rsidRDefault="002B483B" w:rsidP="002B483B">
            <w:pPr>
              <w:pStyle w:val="TableTextS5"/>
              <w:tabs>
                <w:tab w:val="clear" w:pos="567"/>
                <w:tab w:val="clear" w:pos="737"/>
              </w:tabs>
              <w:spacing w:before="60" w:after="60" w:line="210" w:lineRule="exact"/>
              <w:rPr>
                <w:color w:val="000000"/>
                <w:lang w:val="fr-CH"/>
              </w:rPr>
            </w:pPr>
            <w:r>
              <w:rPr>
                <w:rStyle w:val="Artref"/>
                <w:color w:val="000000"/>
              </w:rPr>
              <w:tab/>
            </w:r>
            <w:r>
              <w:rPr>
                <w:rStyle w:val="Artref"/>
                <w:color w:val="000000"/>
              </w:rPr>
              <w:tab/>
            </w:r>
            <w:r>
              <w:rPr>
                <w:color w:val="000000"/>
                <w:lang w:val="fr-CH"/>
              </w:rPr>
              <w:t xml:space="preserve">MOBILE </w:t>
            </w:r>
            <w:proofErr w:type="spellStart"/>
            <w:r>
              <w:rPr>
                <w:color w:val="000000"/>
                <w:lang w:val="fr-CH"/>
              </w:rPr>
              <w:t>except</w:t>
            </w:r>
            <w:proofErr w:type="spellEnd"/>
            <w:r>
              <w:rPr>
                <w:color w:val="000000"/>
                <w:lang w:val="fr-CH"/>
              </w:rPr>
              <w:t xml:space="preserve"> </w:t>
            </w:r>
            <w:proofErr w:type="spellStart"/>
            <w:r>
              <w:rPr>
                <w:color w:val="000000"/>
                <w:lang w:val="fr-CH"/>
              </w:rPr>
              <w:t>aeronautical</w:t>
            </w:r>
            <w:proofErr w:type="spellEnd"/>
            <w:r>
              <w:rPr>
                <w:color w:val="000000"/>
                <w:lang w:val="fr-CH"/>
              </w:rPr>
              <w:t xml:space="preserve"> mobile  </w:t>
            </w:r>
            <w:r>
              <w:rPr>
                <w:rStyle w:val="Artref"/>
                <w:color w:val="000000"/>
                <w:lang w:val="fr-CH"/>
              </w:rPr>
              <w:t>5.446A</w:t>
            </w:r>
            <w:r>
              <w:rPr>
                <w:color w:val="000000"/>
                <w:lang w:val="fr-CH"/>
              </w:rPr>
              <w:t xml:space="preserve">  </w:t>
            </w:r>
            <w:r>
              <w:rPr>
                <w:rStyle w:val="Artref"/>
                <w:color w:val="000000"/>
                <w:lang w:val="fr-CH"/>
              </w:rPr>
              <w:t>5.447F</w:t>
            </w:r>
          </w:p>
          <w:p w:rsidR="002B483B" w:rsidRDefault="002B483B" w:rsidP="002B483B">
            <w:pPr>
              <w:pStyle w:val="TableTextS5"/>
              <w:tabs>
                <w:tab w:val="clear" w:pos="567"/>
                <w:tab w:val="clear" w:pos="737"/>
              </w:tabs>
              <w:spacing w:before="60" w:after="60" w:line="210" w:lineRule="exact"/>
              <w:rPr>
                <w:color w:val="000000"/>
              </w:rPr>
            </w:pPr>
            <w:r>
              <w:rPr>
                <w:color w:val="000000"/>
                <w:lang w:val="fr-CH"/>
              </w:rPr>
              <w:tab/>
            </w:r>
            <w:r>
              <w:rPr>
                <w:color w:val="000000"/>
                <w:lang w:val="fr-CH"/>
              </w:rPr>
              <w:tab/>
            </w:r>
            <w:r>
              <w:rPr>
                <w:color w:val="000000"/>
              </w:rPr>
              <w:t>RADIOLOCATION</w:t>
            </w:r>
          </w:p>
          <w:p w:rsidR="002B483B" w:rsidRDefault="002B483B" w:rsidP="002B483B">
            <w:pPr>
              <w:pStyle w:val="TableTextS5"/>
              <w:tabs>
                <w:tab w:val="clear" w:pos="567"/>
                <w:tab w:val="clear" w:pos="737"/>
              </w:tabs>
              <w:spacing w:before="60" w:after="60" w:line="210" w:lineRule="exact"/>
              <w:rPr>
                <w:color w:val="000000"/>
                <w:lang w:val="en-US"/>
              </w:rPr>
            </w:pPr>
            <w:r>
              <w:rPr>
                <w:color w:val="000000"/>
              </w:rPr>
              <w:tab/>
            </w:r>
            <w:r>
              <w:rPr>
                <w:color w:val="000000"/>
              </w:rPr>
              <w:tab/>
              <w:t xml:space="preserve">SPACE RESEARCH  </w:t>
            </w:r>
            <w:r>
              <w:rPr>
                <w:rStyle w:val="Artref"/>
                <w:color w:val="000000"/>
              </w:rPr>
              <w:t>5.447D</w:t>
            </w:r>
          </w:p>
          <w:p w:rsidR="002B483B" w:rsidRDefault="002B483B" w:rsidP="002B483B">
            <w:pPr>
              <w:pStyle w:val="TableTextS5"/>
              <w:tabs>
                <w:tab w:val="clear" w:pos="567"/>
                <w:tab w:val="clear" w:pos="737"/>
              </w:tabs>
              <w:spacing w:before="60" w:after="60" w:line="210" w:lineRule="exact"/>
              <w:rPr>
                <w:color w:val="000000"/>
                <w:lang w:val="en-AU"/>
              </w:rPr>
            </w:pPr>
            <w:r>
              <w:rPr>
                <w:color w:val="000000"/>
                <w:lang w:val="fr-CH"/>
              </w:rPr>
              <w:tab/>
            </w:r>
            <w:r>
              <w:rPr>
                <w:color w:val="000000"/>
                <w:lang w:val="fr-CH"/>
              </w:rPr>
              <w:tab/>
            </w:r>
            <w:r>
              <w:rPr>
                <w:rStyle w:val="Artref"/>
                <w:color w:val="000000"/>
              </w:rPr>
              <w:t>5.447E</w:t>
            </w:r>
            <w:r>
              <w:rPr>
                <w:color w:val="000000"/>
              </w:rPr>
              <w:t xml:space="preserve">  </w:t>
            </w:r>
            <w:r>
              <w:rPr>
                <w:rStyle w:val="Artref"/>
                <w:color w:val="000000"/>
              </w:rPr>
              <w:t>5.448</w:t>
            </w:r>
            <w:r>
              <w:rPr>
                <w:color w:val="000000"/>
              </w:rPr>
              <w:t xml:space="preserve">  </w:t>
            </w:r>
            <w:r>
              <w:rPr>
                <w:rStyle w:val="Artref"/>
                <w:color w:val="000000"/>
              </w:rPr>
              <w:t>5.448A</w:t>
            </w:r>
          </w:p>
        </w:tc>
      </w:tr>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tcPr>
          <w:p w:rsidR="002B483B" w:rsidRDefault="002B483B" w:rsidP="002B483B">
            <w:pPr>
              <w:pStyle w:val="TableTextS5"/>
              <w:spacing w:before="60" w:after="60" w:line="210" w:lineRule="exact"/>
              <w:rPr>
                <w:color w:val="000000"/>
              </w:rPr>
            </w:pPr>
            <w:r>
              <w:rPr>
                <w:rStyle w:val="Tablefreq"/>
              </w:rPr>
              <w:t>5 255-5 350</w:t>
            </w:r>
            <w:r>
              <w:rPr>
                <w:color w:val="000000"/>
                <w:lang w:val="en-AU"/>
              </w:rPr>
              <w:tab/>
            </w:r>
            <w:r>
              <w:rPr>
                <w:color w:val="000000"/>
              </w:rPr>
              <w:t>EARTH EXPLORATION-SATELLITE (active)</w:t>
            </w:r>
          </w:p>
          <w:p w:rsidR="002B483B" w:rsidRDefault="002B483B" w:rsidP="002B483B">
            <w:pPr>
              <w:pStyle w:val="TableTextS5"/>
              <w:tabs>
                <w:tab w:val="clear" w:pos="567"/>
                <w:tab w:val="clear" w:pos="737"/>
              </w:tabs>
              <w:spacing w:before="60" w:after="60" w:line="210" w:lineRule="exact"/>
              <w:rPr>
                <w:color w:val="000000"/>
                <w:lang w:val="fr-CH"/>
              </w:rPr>
            </w:pPr>
            <w:r>
              <w:tab/>
            </w:r>
            <w:r>
              <w:tab/>
            </w:r>
            <w:r>
              <w:rPr>
                <w:color w:val="000000"/>
                <w:lang w:val="fr-CH"/>
              </w:rPr>
              <w:t>MOBILE</w:t>
            </w:r>
            <w:r>
              <w:rPr>
                <w:lang w:val="fr-CH"/>
              </w:rPr>
              <w:t xml:space="preserve"> </w:t>
            </w:r>
            <w:proofErr w:type="spellStart"/>
            <w:r>
              <w:rPr>
                <w:color w:val="000000"/>
                <w:lang w:val="fr-CH"/>
              </w:rPr>
              <w:t>except</w:t>
            </w:r>
            <w:proofErr w:type="spellEnd"/>
            <w:r>
              <w:rPr>
                <w:color w:val="000000"/>
                <w:lang w:val="fr-CH"/>
              </w:rPr>
              <w:t xml:space="preserve"> </w:t>
            </w:r>
            <w:proofErr w:type="spellStart"/>
            <w:r>
              <w:rPr>
                <w:color w:val="000000"/>
                <w:lang w:val="fr-CH"/>
              </w:rPr>
              <w:t>aeronautical</w:t>
            </w:r>
            <w:proofErr w:type="spellEnd"/>
            <w:r>
              <w:rPr>
                <w:color w:val="000000"/>
                <w:lang w:val="fr-CH"/>
              </w:rPr>
              <w:t xml:space="preserve"> mobile  </w:t>
            </w:r>
            <w:r>
              <w:rPr>
                <w:rStyle w:val="Artref"/>
                <w:color w:val="000000"/>
                <w:lang w:val="fr-CH"/>
              </w:rPr>
              <w:t>5.446A</w:t>
            </w:r>
            <w:r>
              <w:rPr>
                <w:color w:val="000000"/>
                <w:lang w:val="fr-CH"/>
              </w:rPr>
              <w:t xml:space="preserve">  </w:t>
            </w:r>
            <w:r>
              <w:rPr>
                <w:rStyle w:val="Artref"/>
                <w:color w:val="000000"/>
                <w:lang w:val="fr-CH"/>
              </w:rPr>
              <w:t>5.447F</w:t>
            </w:r>
          </w:p>
          <w:p w:rsidR="002B483B" w:rsidRDefault="002B483B" w:rsidP="002B483B">
            <w:pPr>
              <w:pStyle w:val="TableTextS5"/>
              <w:tabs>
                <w:tab w:val="clear" w:pos="567"/>
                <w:tab w:val="clear" w:pos="737"/>
              </w:tabs>
              <w:spacing w:before="60" w:after="60" w:line="210" w:lineRule="exact"/>
              <w:rPr>
                <w:color w:val="000000"/>
              </w:rPr>
            </w:pPr>
            <w:r>
              <w:rPr>
                <w:color w:val="000000"/>
                <w:lang w:val="fr-CH"/>
              </w:rPr>
              <w:tab/>
            </w:r>
            <w:r>
              <w:rPr>
                <w:color w:val="000000"/>
                <w:lang w:val="fr-CH"/>
              </w:rPr>
              <w:tab/>
            </w:r>
            <w:r>
              <w:rPr>
                <w:color w:val="000000"/>
              </w:rPr>
              <w:t>RADIOLOCATION</w:t>
            </w:r>
          </w:p>
          <w:p w:rsidR="002B483B" w:rsidRDefault="002B483B" w:rsidP="002B483B">
            <w:pPr>
              <w:pStyle w:val="TableTextS5"/>
              <w:tabs>
                <w:tab w:val="clear" w:pos="567"/>
                <w:tab w:val="clear" w:pos="737"/>
              </w:tabs>
              <w:spacing w:before="60" w:after="60" w:line="210" w:lineRule="exact"/>
              <w:rPr>
                <w:color w:val="000000"/>
              </w:rPr>
            </w:pPr>
            <w:r>
              <w:rPr>
                <w:color w:val="000000"/>
              </w:rPr>
              <w:tab/>
            </w:r>
            <w:r>
              <w:rPr>
                <w:color w:val="000000"/>
              </w:rPr>
              <w:tab/>
              <w:t>SPACE RESEARCH (active)</w:t>
            </w:r>
          </w:p>
          <w:p w:rsidR="002B483B" w:rsidRDefault="002B483B" w:rsidP="002B483B">
            <w:pPr>
              <w:pStyle w:val="TableTextS5"/>
              <w:tabs>
                <w:tab w:val="clear" w:pos="170"/>
                <w:tab w:val="clear" w:pos="567"/>
                <w:tab w:val="clear" w:pos="737"/>
              </w:tabs>
              <w:spacing w:before="60" w:after="60" w:line="210" w:lineRule="exact"/>
              <w:rPr>
                <w:rStyle w:val="Artref"/>
                <w:color w:val="000000"/>
              </w:rPr>
            </w:pPr>
            <w:r>
              <w:rPr>
                <w:rStyle w:val="Artref"/>
                <w:color w:val="000000"/>
                <w:lang w:val="fr-CH"/>
              </w:rPr>
              <w:tab/>
            </w:r>
            <w:r>
              <w:rPr>
                <w:rStyle w:val="Artref"/>
                <w:color w:val="000000"/>
                <w:lang w:val="fr-CH"/>
              </w:rPr>
              <w:tab/>
            </w:r>
            <w:r>
              <w:rPr>
                <w:rStyle w:val="Artref"/>
                <w:color w:val="000000"/>
              </w:rPr>
              <w:t>5.447E</w:t>
            </w:r>
            <w:r>
              <w:rPr>
                <w:color w:val="000000"/>
              </w:rPr>
              <w:t xml:space="preserve">  </w:t>
            </w:r>
            <w:r>
              <w:rPr>
                <w:rStyle w:val="Artref"/>
                <w:color w:val="000000"/>
              </w:rPr>
              <w:t>5.448</w:t>
            </w:r>
            <w:r>
              <w:rPr>
                <w:color w:val="000000"/>
              </w:rPr>
              <w:t xml:space="preserve">  </w:t>
            </w:r>
            <w:r>
              <w:rPr>
                <w:rStyle w:val="Artref"/>
                <w:color w:val="000000"/>
              </w:rPr>
              <w:t>5.448A</w:t>
            </w:r>
          </w:p>
        </w:tc>
      </w:tr>
    </w:tbl>
    <w:p w:rsidR="002B483B" w:rsidRDefault="002B483B" w:rsidP="002B483B">
      <w:pPr>
        <w:pStyle w:val="Tablefin"/>
      </w:pPr>
    </w:p>
    <w:p w:rsidR="002B483B" w:rsidRDefault="002B483B" w:rsidP="002B483B">
      <w:pPr>
        <w:pStyle w:val="Heading4"/>
        <w:ind w:left="1871" w:hanging="1871"/>
      </w:pPr>
      <w:r>
        <w:t>2/1.16/3.2.2.1</w:t>
      </w:r>
      <w:r>
        <w:tab/>
        <w:t>Earth exploration-satellite service (active) and the mobile service/RLAN and Radar systems and the mobile service/RLANs</w:t>
      </w:r>
    </w:p>
    <w:p w:rsidR="002B483B" w:rsidRDefault="002B483B" w:rsidP="002B483B">
      <w:pPr>
        <w:rPr>
          <w:lang w:val="en-US"/>
        </w:rPr>
      </w:pPr>
      <w:r>
        <w:rPr>
          <w:lang w:val="en-US"/>
        </w:rPr>
        <w:t xml:space="preserve">The current WAS/RLAN operating parameters are specified in Resolution </w:t>
      </w:r>
      <w:r>
        <w:rPr>
          <w:b/>
          <w:lang w:val="en-US"/>
        </w:rPr>
        <w:t>229 (Rev.WRC-12)</w:t>
      </w:r>
      <w:r>
        <w:rPr>
          <w:lang w:val="en-US"/>
        </w:rPr>
        <w:t>.</w:t>
      </w:r>
    </w:p>
    <w:p w:rsidR="002B483B" w:rsidRDefault="002B483B" w:rsidP="002B483B">
      <w:pPr>
        <w:rPr>
          <w:lang w:val="en-US"/>
        </w:rPr>
      </w:pPr>
      <w:r>
        <w:rPr>
          <w:lang w:val="en-US"/>
        </w:rPr>
        <w:t xml:space="preserve">Since the adoption of Resolution </w:t>
      </w:r>
      <w:r>
        <w:rPr>
          <w:b/>
          <w:lang w:val="en-US"/>
        </w:rPr>
        <w:t xml:space="preserve">229 </w:t>
      </w:r>
      <w:r>
        <w:rPr>
          <w:lang w:val="en-US"/>
        </w:rPr>
        <w:t>at WRC-03</w:t>
      </w:r>
      <w:r>
        <w:rPr>
          <w:b/>
          <w:lang w:val="en-US"/>
        </w:rPr>
        <w:t xml:space="preserve">, </w:t>
      </w:r>
      <w:r>
        <w:rPr>
          <w:lang w:val="en-US"/>
        </w:rPr>
        <w:t xml:space="preserve">millions of WAS/RLAN (e.g., Wi-Fi) devices have been deployed in the band 5 250-5 350 </w:t>
      </w:r>
      <w:proofErr w:type="spellStart"/>
      <w:r>
        <w:rPr>
          <w:lang w:val="en-US"/>
        </w:rPr>
        <w:t>MHz.</w:t>
      </w:r>
      <w:proofErr w:type="spellEnd"/>
    </w:p>
    <w:p w:rsidR="002B483B" w:rsidRDefault="002B483B" w:rsidP="002B483B">
      <w:pPr>
        <w:rPr>
          <w:lang w:val="en-US"/>
        </w:rPr>
      </w:pPr>
      <w:r>
        <w:rPr>
          <w:lang w:val="en-US"/>
        </w:rPr>
        <w:t xml:space="preserve">In preparation to WRC-19, studies in response to </w:t>
      </w:r>
      <w:r>
        <w:rPr>
          <w:i/>
          <w:lang w:val="en-US"/>
        </w:rPr>
        <w:t>invites ITU-R c)</w:t>
      </w:r>
      <w:r>
        <w:rPr>
          <w:lang w:val="en-US"/>
        </w:rPr>
        <w:t xml:space="preserve"> of Resolution </w:t>
      </w:r>
      <w:r>
        <w:rPr>
          <w:b/>
          <w:lang w:val="en-US"/>
        </w:rPr>
        <w:t>239 (WRC-15)</w:t>
      </w:r>
      <w:r>
        <w:rPr>
          <w:lang w:val="en-US"/>
        </w:rPr>
        <w:t xml:space="preserve"> have shown that changing the WAS/RLAN operating conditions in 5 250-5 350 MHz as given in Resolution </w:t>
      </w:r>
      <w:r>
        <w:rPr>
          <w:b/>
          <w:lang w:val="en-US"/>
        </w:rPr>
        <w:t>229 (Rev.WRC-12)</w:t>
      </w:r>
      <w:r>
        <w:rPr>
          <w:lang w:val="en-US"/>
        </w:rPr>
        <w:t xml:space="preserve">, would not ensure protection of the </w:t>
      </w:r>
      <w:proofErr w:type="spellStart"/>
      <w:r>
        <w:rPr>
          <w:lang w:val="en-US"/>
        </w:rPr>
        <w:t>radiodetermination</w:t>
      </w:r>
      <w:proofErr w:type="spellEnd"/>
      <w:r>
        <w:rPr>
          <w:lang w:val="en-US"/>
        </w:rPr>
        <w:t xml:space="preserve"> service and EESS (active) sensors. Furthermore, it was confirmed that the current WAS/RLAN operating conditions in 5 250</w:t>
      </w:r>
      <w:r>
        <w:rPr>
          <w:lang w:val="en-US"/>
        </w:rPr>
        <w:noBreakHyphen/>
        <w:t>5 350 MHz band are sufficient for the operating needs of WAS/RLAN users.</w:t>
      </w:r>
    </w:p>
    <w:p w:rsidR="002B483B" w:rsidRDefault="002B483B" w:rsidP="002B483B">
      <w:pPr>
        <w:pStyle w:val="Heading3"/>
      </w:pPr>
      <w:r>
        <w:t>2/1.16/3.2.3</w:t>
      </w:r>
      <w:r>
        <w:tab/>
        <w:t>Frequency range 5 350-5 470 MHz</w:t>
      </w:r>
    </w:p>
    <w:p w:rsidR="002B483B" w:rsidRDefault="002B483B" w:rsidP="002B483B">
      <w:pPr>
        <w:rPr>
          <w:lang w:eastAsia="ja-JP"/>
        </w:rPr>
      </w:pPr>
      <w:r>
        <w:rPr>
          <w:iCs/>
        </w:rPr>
        <w:t xml:space="preserve">The frequency band 5 350-5 470 MHz, </w:t>
      </w:r>
      <w:r>
        <w:rPr>
          <w:lang w:eastAsia="zh-CN"/>
        </w:rPr>
        <w:t xml:space="preserve">or parts thereof, </w:t>
      </w:r>
      <w:r>
        <w:rPr>
          <w:iCs/>
        </w:rPr>
        <w:t xml:space="preserve">is allocated to </w:t>
      </w:r>
      <w:r>
        <w:t xml:space="preserve">the </w:t>
      </w:r>
      <w:r>
        <w:rPr>
          <w:iCs/>
        </w:rPr>
        <w:t>EESS, RLS, ARNS, SRS and RNS</w:t>
      </w:r>
      <w:r>
        <w:rPr>
          <w:color w:val="000000"/>
        </w:rPr>
        <w:t>.</w:t>
      </w:r>
      <w:r>
        <w:t xml:space="preserve"> The details of these allocations can be found in RR Article </w:t>
      </w:r>
      <w:r w:rsidRPr="00ED75B7">
        <w:rPr>
          <w:rStyle w:val="Artref"/>
          <w:b/>
          <w:bCs/>
        </w:rPr>
        <w:t>5</w:t>
      </w:r>
      <w:r>
        <w:t>.</w:t>
      </w:r>
    </w:p>
    <w:p w:rsidR="002B483B" w:rsidRDefault="002B483B" w:rsidP="002B483B">
      <w:pPr>
        <w:pStyle w:val="Heading4"/>
        <w:tabs>
          <w:tab w:val="clear" w:pos="2268"/>
        </w:tabs>
      </w:pPr>
      <w:r>
        <w:t>2/1.16/3.2.3.1</w:t>
      </w:r>
      <w:r>
        <w:tab/>
        <w:t xml:space="preserve">Earth exploration-satellite service (active) and the mobile service/RLAN </w:t>
      </w:r>
    </w:p>
    <w:p w:rsidR="002B483B" w:rsidRDefault="002B483B" w:rsidP="002B483B">
      <w:pPr>
        <w:tabs>
          <w:tab w:val="clear" w:pos="1134"/>
          <w:tab w:val="clear" w:pos="1871"/>
          <w:tab w:val="clear" w:pos="2268"/>
        </w:tabs>
        <w:rPr>
          <w:lang w:eastAsia="ja-JP"/>
        </w:rPr>
      </w:pPr>
      <w:r>
        <w:rPr>
          <w:lang w:val="en-US" w:eastAsia="ja-JP"/>
        </w:rPr>
        <w:t xml:space="preserve">Previous ITU-R </w:t>
      </w:r>
      <w:r>
        <w:rPr>
          <w:lang w:eastAsia="ja-JP"/>
        </w:rPr>
        <w:t xml:space="preserve">sharing studies show that sharing between RLAN and the EESS (active) systems in the 5 350-5 470 MHz frequency band would not be feasible unless additional RLAN mitigation measures are implemented. After </w:t>
      </w:r>
      <w:r>
        <w:rPr>
          <w:lang w:val="en-US" w:eastAsia="ja-JP"/>
        </w:rPr>
        <w:t>further</w:t>
      </w:r>
      <w:r>
        <w:rPr>
          <w:lang w:eastAsia="ja-JP"/>
        </w:rPr>
        <w:t xml:space="preserve"> study of currently</w:t>
      </w:r>
      <w:r>
        <w:rPr>
          <w:lang w:val="en-US" w:eastAsia="ja-JP"/>
        </w:rPr>
        <w:t xml:space="preserve"> available </w:t>
      </w:r>
      <w:r>
        <w:rPr>
          <w:lang w:eastAsia="ja-JP"/>
        </w:rPr>
        <w:t xml:space="preserve">mitigation measures, study results show that there </w:t>
      </w:r>
      <w:r>
        <w:rPr>
          <w:lang w:val="en-US" w:eastAsia="ja-JP"/>
        </w:rPr>
        <w:t>are no</w:t>
      </w:r>
      <w:r>
        <w:rPr>
          <w:lang w:eastAsia="ja-JP"/>
        </w:rPr>
        <w:t xml:space="preserve"> </w:t>
      </w:r>
      <w:r>
        <w:rPr>
          <w:lang w:val="en-US" w:eastAsia="ja-JP"/>
        </w:rPr>
        <w:t>feasible</w:t>
      </w:r>
      <w:r>
        <w:rPr>
          <w:lang w:eastAsia="ja-JP"/>
        </w:rPr>
        <w:t xml:space="preserve"> </w:t>
      </w:r>
      <w:r>
        <w:rPr>
          <w:lang w:val="en-US" w:eastAsia="ja-JP"/>
        </w:rPr>
        <w:t>mitigation techniques</w:t>
      </w:r>
      <w:r>
        <w:rPr>
          <w:lang w:eastAsia="ja-JP"/>
        </w:rPr>
        <w:t xml:space="preserve"> to </w:t>
      </w:r>
      <w:r>
        <w:rPr>
          <w:lang w:val="en-US" w:eastAsia="ja-JP"/>
        </w:rPr>
        <w:t>facilitate</w:t>
      </w:r>
      <w:r>
        <w:rPr>
          <w:lang w:eastAsia="ja-JP"/>
        </w:rPr>
        <w:t xml:space="preserve"> sharing between RLAN and EESS (active) in this band.</w:t>
      </w:r>
    </w:p>
    <w:p w:rsidR="002B483B" w:rsidRDefault="002B483B" w:rsidP="002B483B">
      <w:pPr>
        <w:pStyle w:val="Heading4"/>
        <w:tabs>
          <w:tab w:val="clear" w:pos="2268"/>
        </w:tabs>
      </w:pPr>
      <w:r>
        <w:t>2/1.16/3.2.3.2</w:t>
      </w:r>
      <w:r>
        <w:tab/>
        <w:t>Radar systems and the mobile service/RLANs</w:t>
      </w:r>
    </w:p>
    <w:p w:rsidR="002B483B" w:rsidRDefault="002B483B" w:rsidP="002B483B">
      <w:pPr>
        <w:tabs>
          <w:tab w:val="clear" w:pos="1134"/>
          <w:tab w:val="clear" w:pos="1871"/>
          <w:tab w:val="clear" w:pos="2268"/>
        </w:tabs>
        <w:rPr>
          <w:lang w:eastAsia="ja-JP"/>
        </w:rPr>
      </w:pPr>
      <w:r>
        <w:rPr>
          <w:lang w:eastAsia="ja-JP"/>
        </w:rPr>
        <w:t xml:space="preserve">The regulatory provisions in the 5 150-5 250 MHz, 5 250-5 350 MHz and 5 470-5 725 MHz frequency ranges contained in Resolution </w:t>
      </w:r>
      <w:r>
        <w:rPr>
          <w:b/>
          <w:bCs/>
          <w:lang w:eastAsia="ja-JP"/>
        </w:rPr>
        <w:t>229 (Rev.WRC-12)</w:t>
      </w:r>
      <w:r>
        <w:rPr>
          <w:lang w:eastAsia="ja-JP"/>
        </w:rPr>
        <w:t xml:space="preserve"> are insufficient to ensure protection of certain radar types in the 5 350-5 470 MHz frequency band. After </w:t>
      </w:r>
      <w:r>
        <w:rPr>
          <w:lang w:val="en-US" w:eastAsia="ja-JP"/>
        </w:rPr>
        <w:t>further</w:t>
      </w:r>
      <w:r>
        <w:rPr>
          <w:lang w:eastAsia="ja-JP"/>
        </w:rPr>
        <w:t xml:space="preserve"> study of currently</w:t>
      </w:r>
      <w:r>
        <w:rPr>
          <w:lang w:val="en-US" w:eastAsia="ja-JP"/>
        </w:rPr>
        <w:t xml:space="preserve"> available </w:t>
      </w:r>
      <w:r>
        <w:rPr>
          <w:lang w:eastAsia="ja-JP"/>
        </w:rPr>
        <w:t xml:space="preserve">mitigation measures, study results show that there </w:t>
      </w:r>
      <w:r>
        <w:rPr>
          <w:lang w:val="en-US" w:eastAsia="ja-JP"/>
        </w:rPr>
        <w:t>are no</w:t>
      </w:r>
      <w:r>
        <w:rPr>
          <w:lang w:eastAsia="ja-JP"/>
        </w:rPr>
        <w:t xml:space="preserve"> </w:t>
      </w:r>
      <w:r>
        <w:rPr>
          <w:lang w:val="en-US" w:eastAsia="ja-JP"/>
        </w:rPr>
        <w:t>feasible</w:t>
      </w:r>
      <w:r>
        <w:rPr>
          <w:lang w:eastAsia="ja-JP"/>
        </w:rPr>
        <w:t xml:space="preserve"> </w:t>
      </w:r>
      <w:r>
        <w:rPr>
          <w:lang w:val="en-US" w:eastAsia="ja-JP"/>
        </w:rPr>
        <w:t>mitigation techniques</w:t>
      </w:r>
      <w:r>
        <w:rPr>
          <w:lang w:eastAsia="ja-JP"/>
        </w:rPr>
        <w:t xml:space="preserve"> to </w:t>
      </w:r>
      <w:r>
        <w:rPr>
          <w:lang w:val="en-US" w:eastAsia="ja-JP"/>
        </w:rPr>
        <w:t>facilitate</w:t>
      </w:r>
      <w:r>
        <w:rPr>
          <w:lang w:eastAsia="ja-JP"/>
        </w:rPr>
        <w:t xml:space="preserve"> sharing between RLAN and the different radar systems in the 5 350-5 470 MHz frequency band.</w:t>
      </w:r>
    </w:p>
    <w:p w:rsidR="002B483B" w:rsidRDefault="002B483B" w:rsidP="002B483B">
      <w:pPr>
        <w:pStyle w:val="Heading3"/>
        <w:tabs>
          <w:tab w:val="clear" w:pos="2268"/>
        </w:tabs>
      </w:pPr>
      <w:r>
        <w:lastRenderedPageBreak/>
        <w:t>2/1.16/3.2.4</w:t>
      </w:r>
      <w:r>
        <w:tab/>
        <w:t>Frequency range 5 725-5 850 MHz</w:t>
      </w:r>
    </w:p>
    <w:p w:rsidR="002B483B" w:rsidRDefault="002B483B" w:rsidP="002B483B">
      <w:pPr>
        <w:tabs>
          <w:tab w:val="clear" w:pos="1134"/>
          <w:tab w:val="clear" w:pos="1871"/>
          <w:tab w:val="clear" w:pos="2268"/>
        </w:tabs>
        <w:rPr>
          <w:rFonts w:eastAsia="Calibri"/>
          <w:szCs w:val="24"/>
        </w:rPr>
      </w:pPr>
      <w:r>
        <w:rPr>
          <w:rFonts w:eastAsia="Calibri"/>
          <w:szCs w:val="24"/>
        </w:rPr>
        <w:t>The band 5 725-5 850 MHz is allocated to various services as contained in the RR Table of Frequency Allocations including associated footnotes thereto.</w:t>
      </w:r>
    </w:p>
    <w:p w:rsidR="002B483B" w:rsidRDefault="002B483B" w:rsidP="002B483B">
      <w:pPr>
        <w:tabs>
          <w:tab w:val="clear" w:pos="1134"/>
          <w:tab w:val="clear" w:pos="1871"/>
          <w:tab w:val="clear" w:pos="2268"/>
        </w:tabs>
        <w:spacing w:before="0"/>
        <w:rPr>
          <w:rFonts w:eastAsia="Calibri"/>
          <w:szCs w:val="24"/>
        </w:rPr>
      </w:pP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tcPr>
          <w:p w:rsidR="002B483B" w:rsidRDefault="002B483B" w:rsidP="002B483B">
            <w:pPr>
              <w:pStyle w:val="Tablehead"/>
            </w:pPr>
            <w:r>
              <w:t>Allocation to services</w:t>
            </w:r>
          </w:p>
        </w:tc>
      </w:tr>
      <w:tr w:rsidR="002B483B" w:rsidTr="002B483B">
        <w:trPr>
          <w:cantSplit/>
          <w:jc w:val="center"/>
        </w:trPr>
        <w:tc>
          <w:tcPr>
            <w:tcW w:w="3100" w:type="dxa"/>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Region 1</w:t>
            </w:r>
          </w:p>
        </w:tc>
        <w:tc>
          <w:tcPr>
            <w:tcW w:w="3099" w:type="dxa"/>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Region 2</w:t>
            </w:r>
          </w:p>
        </w:tc>
        <w:tc>
          <w:tcPr>
            <w:tcW w:w="3100" w:type="dxa"/>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Region 3</w:t>
            </w:r>
          </w:p>
        </w:tc>
      </w:tr>
      <w:tr w:rsidR="002B483B" w:rsidTr="002B483B">
        <w:trPr>
          <w:cantSplit/>
          <w:jc w:val="center"/>
        </w:trPr>
        <w:tc>
          <w:tcPr>
            <w:tcW w:w="3100" w:type="dxa"/>
            <w:tcBorders>
              <w:top w:val="single" w:sz="4" w:space="0" w:color="auto"/>
              <w:left w:val="single" w:sz="6" w:space="0" w:color="auto"/>
              <w:bottom w:val="nil"/>
              <w:right w:val="single" w:sz="6" w:space="0" w:color="auto"/>
            </w:tcBorders>
          </w:tcPr>
          <w:p w:rsidR="002B483B" w:rsidRDefault="002B483B" w:rsidP="002B483B">
            <w:pPr>
              <w:pStyle w:val="TableTextS5"/>
              <w:spacing w:line="220" w:lineRule="exact"/>
              <w:rPr>
                <w:rStyle w:val="Tablefreq"/>
              </w:rPr>
            </w:pPr>
            <w:r>
              <w:rPr>
                <w:rStyle w:val="Tablefreq"/>
              </w:rPr>
              <w:t>5 725-5 830</w:t>
            </w:r>
          </w:p>
          <w:p w:rsidR="002B483B" w:rsidRDefault="002B483B" w:rsidP="002B483B">
            <w:pPr>
              <w:pStyle w:val="TableTextS5"/>
              <w:spacing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line="220" w:lineRule="exact"/>
              <w:rPr>
                <w:color w:val="000000"/>
                <w:lang w:val="fr-FR"/>
              </w:rPr>
            </w:pPr>
            <w:r>
              <w:rPr>
                <w:color w:val="000000"/>
              </w:rPr>
              <w:t>RADIOLOCATION</w:t>
            </w:r>
          </w:p>
          <w:p w:rsidR="002B483B" w:rsidRDefault="002B483B" w:rsidP="002B483B">
            <w:pPr>
              <w:pStyle w:val="TableTextS5"/>
              <w:spacing w:before="60" w:after="20" w:line="220" w:lineRule="exact"/>
              <w:rPr>
                <w:color w:val="000000"/>
                <w:lang w:val="fr-FR"/>
              </w:rPr>
            </w:pPr>
            <w:r>
              <w:rPr>
                <w:color w:val="000000"/>
              </w:rPr>
              <w:t>Amateur</w:t>
            </w:r>
          </w:p>
        </w:tc>
        <w:tc>
          <w:tcPr>
            <w:tcW w:w="6199" w:type="dxa"/>
            <w:gridSpan w:val="2"/>
            <w:tcBorders>
              <w:top w:val="single" w:sz="4" w:space="0" w:color="auto"/>
              <w:left w:val="single" w:sz="6" w:space="0" w:color="auto"/>
              <w:bottom w:val="nil"/>
              <w:right w:val="single" w:sz="6" w:space="0" w:color="auto"/>
            </w:tcBorders>
          </w:tcPr>
          <w:p w:rsidR="002B483B" w:rsidRDefault="002B483B" w:rsidP="002B483B">
            <w:pPr>
              <w:pStyle w:val="TableTextS5"/>
              <w:tabs>
                <w:tab w:val="clear" w:pos="170"/>
              </w:tabs>
              <w:spacing w:line="220" w:lineRule="exact"/>
              <w:rPr>
                <w:rStyle w:val="Tablefreq"/>
              </w:rPr>
            </w:pPr>
            <w:r>
              <w:rPr>
                <w:rStyle w:val="Tablefreq"/>
              </w:rPr>
              <w:t>5 725-5 830</w:t>
            </w:r>
          </w:p>
          <w:p w:rsidR="002B483B" w:rsidRDefault="002B483B" w:rsidP="002B483B">
            <w:pPr>
              <w:pStyle w:val="TableTextS5"/>
              <w:spacing w:line="220" w:lineRule="exact"/>
              <w:rPr>
                <w:color w:val="000000"/>
              </w:rPr>
            </w:pPr>
            <w:r>
              <w:rPr>
                <w:color w:val="000000"/>
              </w:rPr>
              <w:tab/>
            </w:r>
            <w:r>
              <w:rPr>
                <w:color w:val="000000"/>
              </w:rPr>
              <w:tab/>
              <w:t>RADIOLOCATION</w:t>
            </w:r>
          </w:p>
          <w:p w:rsidR="002B483B" w:rsidRDefault="002B483B" w:rsidP="002B483B">
            <w:pPr>
              <w:pStyle w:val="TableTextS5"/>
              <w:spacing w:line="220" w:lineRule="exact"/>
              <w:rPr>
                <w:color w:val="000000"/>
                <w:lang w:val="fr-FR"/>
              </w:rPr>
            </w:pPr>
            <w:r>
              <w:rPr>
                <w:color w:val="000000"/>
              </w:rPr>
              <w:tab/>
            </w:r>
            <w:r>
              <w:rPr>
                <w:color w:val="000000"/>
              </w:rPr>
              <w:tab/>
              <w:t>Amateur</w:t>
            </w:r>
          </w:p>
        </w:tc>
      </w:tr>
      <w:tr w:rsidR="002B483B" w:rsidTr="002B483B">
        <w:trPr>
          <w:cantSplit/>
          <w:jc w:val="center"/>
        </w:trPr>
        <w:tc>
          <w:tcPr>
            <w:tcW w:w="3100" w:type="dxa"/>
            <w:tcBorders>
              <w:top w:val="nil"/>
              <w:left w:val="single" w:sz="6" w:space="0" w:color="auto"/>
              <w:bottom w:val="single" w:sz="4" w:space="0" w:color="auto"/>
              <w:right w:val="single" w:sz="6" w:space="0" w:color="auto"/>
            </w:tcBorders>
          </w:tcPr>
          <w:p w:rsidR="002B483B" w:rsidRDefault="002B483B" w:rsidP="002B483B">
            <w:pPr>
              <w:pStyle w:val="TableTextS5"/>
              <w:spacing w:before="60" w:after="20" w:line="220" w:lineRule="exact"/>
              <w:rPr>
                <w:color w:val="000000"/>
                <w:lang w:val="en-AU"/>
              </w:rPr>
            </w:pPr>
            <w:r>
              <w:rPr>
                <w:rStyle w:val="Artref"/>
                <w:color w:val="000000"/>
                <w:lang w:val="en-AU"/>
              </w:rPr>
              <w:t>5.150</w:t>
            </w:r>
            <w:r>
              <w:rPr>
                <w:color w:val="000000"/>
                <w:lang w:val="en-AU"/>
              </w:rPr>
              <w:t xml:space="preserve">  </w:t>
            </w:r>
            <w:r>
              <w:rPr>
                <w:rStyle w:val="Artref"/>
                <w:color w:val="000000"/>
                <w:lang w:val="en-AU"/>
              </w:rPr>
              <w:t>5.451</w:t>
            </w:r>
            <w:r>
              <w:rPr>
                <w:color w:val="000000"/>
                <w:lang w:val="en-AU"/>
              </w:rPr>
              <w:t xml:space="preserve">  </w:t>
            </w:r>
            <w:r>
              <w:rPr>
                <w:rStyle w:val="Artref"/>
                <w:color w:val="000000"/>
                <w:lang w:val="en-AU"/>
              </w:rPr>
              <w:t>5.453  5.455</w:t>
            </w:r>
          </w:p>
        </w:tc>
        <w:tc>
          <w:tcPr>
            <w:tcW w:w="6199" w:type="dxa"/>
            <w:gridSpan w:val="2"/>
            <w:tcBorders>
              <w:top w:val="nil"/>
              <w:left w:val="single" w:sz="6" w:space="0" w:color="auto"/>
              <w:bottom w:val="single" w:sz="4" w:space="0" w:color="auto"/>
              <w:right w:val="single" w:sz="6" w:space="0" w:color="auto"/>
            </w:tcBorders>
          </w:tcPr>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r>
            <w:r>
              <w:rPr>
                <w:rStyle w:val="Artref"/>
                <w:color w:val="000000"/>
                <w:lang w:val="en-AU"/>
              </w:rPr>
              <w:t>5.150</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r>
      <w:tr w:rsidR="002B483B" w:rsidTr="002B483B">
        <w:trPr>
          <w:cantSplit/>
          <w:jc w:val="center"/>
        </w:trPr>
        <w:tc>
          <w:tcPr>
            <w:tcW w:w="3100" w:type="dxa"/>
            <w:tcBorders>
              <w:top w:val="single" w:sz="4" w:space="0" w:color="auto"/>
              <w:left w:val="single" w:sz="4" w:space="0" w:color="auto"/>
              <w:bottom w:val="nil"/>
              <w:right w:val="single" w:sz="4" w:space="0" w:color="auto"/>
            </w:tcBorders>
          </w:tcPr>
          <w:p w:rsidR="002B483B" w:rsidRDefault="002B483B" w:rsidP="002B483B">
            <w:pPr>
              <w:pStyle w:val="TableTextS5"/>
              <w:spacing w:line="220" w:lineRule="exact"/>
              <w:rPr>
                <w:rStyle w:val="Tablefreq"/>
              </w:rPr>
            </w:pPr>
            <w:r>
              <w:rPr>
                <w:rStyle w:val="Tablefreq"/>
              </w:rPr>
              <w:t>5 830-5 850</w:t>
            </w:r>
          </w:p>
          <w:p w:rsidR="002B483B" w:rsidRDefault="002B483B" w:rsidP="002B483B">
            <w:pPr>
              <w:pStyle w:val="TableTextS5"/>
              <w:spacing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line="220" w:lineRule="exact"/>
              <w:rPr>
                <w:color w:val="000000"/>
                <w:lang w:val="en-AU"/>
              </w:rPr>
            </w:pPr>
            <w:r>
              <w:rPr>
                <w:color w:val="000000"/>
                <w:lang w:val="en-AU"/>
              </w:rPr>
              <w:t>RADIOLOCATION</w:t>
            </w:r>
          </w:p>
          <w:p w:rsidR="002B483B" w:rsidRDefault="002B483B" w:rsidP="002B483B">
            <w:pPr>
              <w:pStyle w:val="TableTextS5"/>
              <w:spacing w:before="60" w:after="20" w:line="220" w:lineRule="exact"/>
              <w:rPr>
                <w:color w:val="000000"/>
                <w:lang w:val="en-AU"/>
              </w:rPr>
            </w:pPr>
            <w:r>
              <w:rPr>
                <w:color w:val="000000"/>
                <w:lang w:val="en-AU"/>
              </w:rPr>
              <w:t>Amateur</w:t>
            </w:r>
          </w:p>
          <w:p w:rsidR="002B483B" w:rsidRDefault="002B483B" w:rsidP="002B483B">
            <w:pPr>
              <w:pStyle w:val="TableTextS5"/>
              <w:spacing w:before="60" w:after="20" w:line="220" w:lineRule="exact"/>
              <w:rPr>
                <w:color w:val="000000"/>
                <w:lang w:val="en-AU"/>
              </w:rPr>
            </w:pPr>
            <w:r>
              <w:rPr>
                <w:color w:val="000000"/>
                <w:lang w:val="en-AU"/>
              </w:rPr>
              <w:t>Amateur-satellite (space-to-Earth)</w:t>
            </w:r>
          </w:p>
        </w:tc>
        <w:tc>
          <w:tcPr>
            <w:tcW w:w="6199" w:type="dxa"/>
            <w:gridSpan w:val="2"/>
            <w:tcBorders>
              <w:top w:val="single" w:sz="4" w:space="0" w:color="auto"/>
              <w:left w:val="single" w:sz="4" w:space="0" w:color="auto"/>
              <w:bottom w:val="nil"/>
              <w:right w:val="single" w:sz="4" w:space="0" w:color="auto"/>
            </w:tcBorders>
          </w:tcPr>
          <w:p w:rsidR="002B483B" w:rsidRDefault="002B483B" w:rsidP="002B483B">
            <w:pPr>
              <w:pStyle w:val="TableTextS5"/>
              <w:tabs>
                <w:tab w:val="clear" w:pos="170"/>
              </w:tabs>
              <w:spacing w:line="220" w:lineRule="exact"/>
              <w:rPr>
                <w:rStyle w:val="Tablefreq"/>
              </w:rPr>
            </w:pPr>
            <w:r>
              <w:rPr>
                <w:rStyle w:val="Tablefreq"/>
              </w:rPr>
              <w:t>5 830-5 850</w:t>
            </w:r>
          </w:p>
          <w:p w:rsidR="002B483B" w:rsidRDefault="002B483B" w:rsidP="002B483B">
            <w:pPr>
              <w:pStyle w:val="TableTextS5"/>
              <w:tabs>
                <w:tab w:val="clear" w:pos="170"/>
              </w:tabs>
              <w:spacing w:line="220" w:lineRule="exact"/>
              <w:rPr>
                <w:color w:val="000000"/>
                <w:lang w:val="en-AU"/>
              </w:rPr>
            </w:pPr>
            <w:r>
              <w:rPr>
                <w:color w:val="000000"/>
                <w:lang w:val="en-AU"/>
              </w:rPr>
              <w:tab/>
            </w:r>
            <w:r>
              <w:rPr>
                <w:color w:val="000000"/>
                <w:lang w:val="en-AU"/>
              </w:rPr>
              <w:tab/>
              <w:t>RADIOLOCATION</w:t>
            </w:r>
          </w:p>
          <w:p w:rsidR="002B483B" w:rsidRDefault="002B483B" w:rsidP="002B483B">
            <w:pPr>
              <w:pStyle w:val="TableTextS5"/>
              <w:tabs>
                <w:tab w:val="clear" w:pos="170"/>
              </w:tabs>
              <w:spacing w:line="220" w:lineRule="exact"/>
              <w:rPr>
                <w:color w:val="000000"/>
                <w:lang w:val="en-AU"/>
              </w:rPr>
            </w:pPr>
            <w:r>
              <w:rPr>
                <w:color w:val="000000"/>
                <w:lang w:val="en-AU"/>
              </w:rPr>
              <w:tab/>
            </w:r>
            <w:r>
              <w:rPr>
                <w:color w:val="000000"/>
                <w:lang w:val="en-AU"/>
              </w:rPr>
              <w:tab/>
              <w:t>Amateur</w:t>
            </w:r>
          </w:p>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t>Amateur-satellite (space-to-Earth)</w:t>
            </w:r>
          </w:p>
        </w:tc>
      </w:tr>
      <w:tr w:rsidR="002B483B" w:rsidTr="002B483B">
        <w:trPr>
          <w:cantSplit/>
          <w:jc w:val="center"/>
        </w:trPr>
        <w:tc>
          <w:tcPr>
            <w:tcW w:w="3100" w:type="dxa"/>
            <w:tcBorders>
              <w:top w:val="nil"/>
              <w:left w:val="single" w:sz="6" w:space="0" w:color="auto"/>
              <w:bottom w:val="single" w:sz="6" w:space="0" w:color="auto"/>
              <w:right w:val="single" w:sz="6" w:space="0" w:color="auto"/>
            </w:tcBorders>
          </w:tcPr>
          <w:p w:rsidR="002B483B" w:rsidRDefault="002B483B" w:rsidP="002B483B">
            <w:pPr>
              <w:pStyle w:val="TableTextS5"/>
              <w:spacing w:before="60" w:after="20" w:line="220" w:lineRule="exact"/>
              <w:rPr>
                <w:color w:val="000000"/>
                <w:lang w:val="en-AU"/>
              </w:rPr>
            </w:pPr>
            <w:r>
              <w:rPr>
                <w:rStyle w:val="Artref"/>
                <w:color w:val="000000"/>
                <w:lang w:val="en-AU"/>
              </w:rPr>
              <w:t>5.150</w:t>
            </w:r>
            <w:r>
              <w:rPr>
                <w:color w:val="000000"/>
                <w:lang w:val="en-AU"/>
              </w:rPr>
              <w:t xml:space="preserve">  </w:t>
            </w:r>
            <w:r>
              <w:rPr>
                <w:rStyle w:val="Artref"/>
                <w:color w:val="000000"/>
                <w:lang w:val="en-AU"/>
              </w:rPr>
              <w:t>5.451</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c>
          <w:tcPr>
            <w:tcW w:w="6199" w:type="dxa"/>
            <w:gridSpan w:val="2"/>
            <w:tcBorders>
              <w:top w:val="nil"/>
              <w:left w:val="single" w:sz="6" w:space="0" w:color="auto"/>
              <w:bottom w:val="single" w:sz="6" w:space="0" w:color="auto"/>
              <w:right w:val="single" w:sz="6" w:space="0" w:color="auto"/>
            </w:tcBorders>
          </w:tcPr>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r>
            <w:r>
              <w:rPr>
                <w:rStyle w:val="Artref"/>
                <w:color w:val="000000"/>
                <w:lang w:val="en-AU"/>
              </w:rPr>
              <w:t>5.150</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r>
    </w:tbl>
    <w:p w:rsidR="002B483B" w:rsidRDefault="002B483B" w:rsidP="002B483B">
      <w:pPr>
        <w:pStyle w:val="Tablefin"/>
      </w:pPr>
    </w:p>
    <w:p w:rsidR="002B483B" w:rsidRDefault="002B483B" w:rsidP="002B483B">
      <w:r>
        <w:t>The studies described in the sub-sections below for the 5 725-5 850 MHz band did not address the impact of out-of-band emissions.</w:t>
      </w:r>
    </w:p>
    <w:p w:rsidR="002B483B" w:rsidRDefault="002B483B" w:rsidP="002B483B">
      <w:r>
        <w:t>In this band a number of systems/applications operate in several countries in Region 1 including RTTT, WIA, BFWA and SRDs in addition to the designation of this band worldwide as ISM band. Some of these applications use WAS/RLAN technologies, operate at various power levels and use mitigation techniques (including DFS) to enable sharing with the incumbent services operating in this band. Appropriate mitigation measures may be required to be applied to WAS/RLAN in these countries, in order to achieve coexistence between WAS/RLAN and these systems/applications, if WRC-19 decides to allocate the frequency band 5 725-5 850 MHz to the mobile service in Region 1, with the purpose to accommodate WAS/RLAN use. One administration has regulations allowing generic WAS/RLAN use in the 5 725-5 850 MHz that requires the same DFS implementation as BFWA and WIA to enable sharing with their incumbent services.</w:t>
      </w:r>
    </w:p>
    <w:p w:rsidR="002B483B" w:rsidRDefault="002B483B" w:rsidP="002B483B">
      <w:r>
        <w:rPr>
          <w:lang w:val="en-US"/>
        </w:rPr>
        <w:t xml:space="preserve">In Region 2, </w:t>
      </w:r>
      <w:r>
        <w:t>the 5 725-5 825 MHz frequency range is also used by WAS including RLANs. The FSS allocation in 5 725</w:t>
      </w:r>
      <w:r>
        <w:noBreakHyphen/>
        <w:t>5 850 MHz is in Region 1 only, therefore wireless WAS/RLAN and FSS sharing issues are not relevant in Regions 2 and 3.</w:t>
      </w:r>
    </w:p>
    <w:p w:rsidR="002B483B" w:rsidRDefault="002B483B" w:rsidP="002B483B">
      <w:r>
        <w:t xml:space="preserve">In addition, RR No. </w:t>
      </w:r>
      <w:r w:rsidRPr="00ED75B7">
        <w:rPr>
          <w:rStyle w:val="Artref"/>
          <w:b/>
          <w:bCs/>
        </w:rPr>
        <w:t>5.453</w:t>
      </w:r>
      <w:r>
        <w:t xml:space="preserve"> includes over 40 countries from Regions 1 and 3 which have allocated the 5 650-5 850 MHz frequency range to the fixed and mobile services on a primary basis for which the provisions of Resolution </w:t>
      </w:r>
      <w:r>
        <w:rPr>
          <w:b/>
        </w:rPr>
        <w:t>229 (Rev.WRC-12)</w:t>
      </w:r>
      <w:r>
        <w:t xml:space="preserve"> do not apply. Some of these countries operate WAS/RLANs technology under this footnote and one country in Region 3 operates </w:t>
      </w:r>
      <w:proofErr w:type="gramStart"/>
      <w:r>
        <w:t>ITS</w:t>
      </w:r>
      <w:proofErr w:type="gramEnd"/>
      <w:r>
        <w:t xml:space="preserve"> under the mobile allocation of this footnote.</w:t>
      </w:r>
    </w:p>
    <w:p w:rsidR="002B483B" w:rsidRDefault="002B483B" w:rsidP="002B483B">
      <w:pPr>
        <w:pStyle w:val="Heading4"/>
      </w:pPr>
      <w:r>
        <w:t>2/1.16/3.2.4.1</w:t>
      </w:r>
      <w:r>
        <w:tab/>
        <w:t>Radar systems and the mobile service/RLANs</w:t>
      </w:r>
    </w:p>
    <w:p w:rsidR="002B483B" w:rsidRDefault="002B483B" w:rsidP="002B483B">
      <w:pPr>
        <w:rPr>
          <w:lang w:val="en-US"/>
        </w:rPr>
      </w:pPr>
      <w:r>
        <w:rPr>
          <w:lang w:val="en-US"/>
        </w:rPr>
        <w:t xml:space="preserve">In one study of a single interferer to the ground-based radiolocation radars, the protection distances range from several tens km for outdoor </w:t>
      </w:r>
      <w:r>
        <w:t>WAS</w:t>
      </w:r>
      <w:r>
        <w:rPr>
          <w:lang w:val="en-US"/>
        </w:rPr>
        <w:t xml:space="preserve">/RLAN and indoor </w:t>
      </w:r>
      <w:r>
        <w:t>WAS</w:t>
      </w:r>
      <w:r>
        <w:rPr>
          <w:lang w:val="en-US"/>
        </w:rPr>
        <w:t xml:space="preserve">/RLAN as well. Consideration of multi-source interference result in additional increase of the required protection distance defined by the </w:t>
      </w:r>
      <w:r>
        <w:t>WAS</w:t>
      </w:r>
      <w:r>
        <w:rPr>
          <w:lang w:val="en-US"/>
        </w:rPr>
        <w:t xml:space="preserve">/RLAN transmitter density and directivity characteristics of the </w:t>
      </w:r>
      <w:r>
        <w:rPr>
          <w:lang w:val="en-US"/>
        </w:rPr>
        <w:lastRenderedPageBreak/>
        <w:t>considered radar. Thus based on this one study providing compatibility of WAS/RLAN with the radars operating in this frequency band will be difficult.</w:t>
      </w:r>
    </w:p>
    <w:p w:rsidR="002B483B" w:rsidRDefault="002B483B" w:rsidP="002B483B">
      <w:pPr>
        <w:rPr>
          <w:lang w:val="en-US"/>
        </w:rPr>
      </w:pPr>
      <w:r>
        <w:rPr>
          <w:lang w:val="en-US"/>
        </w:rPr>
        <w:t>It should be noted that the current DFS techniques are not sufficient to protect the new frequency hopping radars modes operating in some countries in the 5 725-5 850 MHz band. No new elements have been presented on any additional mitigation techniques that could be used to provide protection to these new frequency hopping radars operating modes.</w:t>
      </w:r>
    </w:p>
    <w:p w:rsidR="002B483B" w:rsidRPr="008F71CB" w:rsidRDefault="002B483B" w:rsidP="002B483B">
      <w:pPr>
        <w:pStyle w:val="Heading4"/>
        <w:ind w:left="1871" w:hanging="1871"/>
      </w:pPr>
      <w:r w:rsidRPr="008F71CB">
        <w:t>2/1.16/3.2.4.2</w:t>
      </w:r>
      <w:r w:rsidRPr="008F71CB">
        <w:tab/>
        <w:t>Fixed-satellite service (allocated only in Region 1) and mobile service/RLANs</w:t>
      </w:r>
    </w:p>
    <w:p w:rsidR="002B483B" w:rsidRDefault="002B483B" w:rsidP="002B483B">
      <w:pPr>
        <w:rPr>
          <w:lang w:val="en-US"/>
        </w:rPr>
      </w:pPr>
      <w:r>
        <w:rPr>
          <w:szCs w:val="24"/>
          <w:lang w:val="en-US"/>
        </w:rPr>
        <w:t>One study has been conducted with a variety of assumptions and interference environment. The initial conclusion was that sharing would be difficult without implementation of mitigation techniques.</w:t>
      </w:r>
    </w:p>
    <w:p w:rsidR="002B483B" w:rsidRDefault="002B483B" w:rsidP="002B483B">
      <w:pPr>
        <w:rPr>
          <w:lang w:val="en-US"/>
        </w:rPr>
      </w:pPr>
      <w:r>
        <w:rPr>
          <w:lang w:val="en-US"/>
        </w:rPr>
        <w:t xml:space="preserve">Another study showed that by limiting the WAS/ RLANs to indoor only operations and a maximum </w:t>
      </w:r>
      <w:proofErr w:type="spellStart"/>
      <w:r>
        <w:rPr>
          <w:lang w:val="en-US"/>
        </w:rPr>
        <w:t>e.i.r.p</w:t>
      </w:r>
      <w:proofErr w:type="spellEnd"/>
      <w:r>
        <w:rPr>
          <w:lang w:val="en-US"/>
        </w:rPr>
        <w:t xml:space="preserve">. of 200mW sharing, </w:t>
      </w:r>
      <w:r>
        <w:rPr>
          <w:szCs w:val="24"/>
          <w:lang w:val="en-US"/>
        </w:rPr>
        <w:t>including associated mitigation techniques,</w:t>
      </w:r>
      <w:r>
        <w:rPr>
          <w:lang w:val="en-US"/>
        </w:rPr>
        <w:t xml:space="preserve"> can be achieved between WAS/RLANs and the FSS operating in Region 1 only in the 5 725-5 850 MHz band.</w:t>
      </w:r>
    </w:p>
    <w:p w:rsidR="002B483B" w:rsidRDefault="002B483B" w:rsidP="002B483B">
      <w:pPr>
        <w:pStyle w:val="Heading3"/>
      </w:pPr>
      <w:r>
        <w:t>2/1.16/3.2.5</w:t>
      </w:r>
      <w:r>
        <w:tab/>
        <w:t>Frequency range 5 850-5 925 MHz</w:t>
      </w:r>
    </w:p>
    <w:p w:rsidR="002B483B" w:rsidRDefault="002B483B" w:rsidP="002B483B">
      <w:pPr>
        <w:rPr>
          <w:rFonts w:eastAsia="Calibri"/>
          <w:szCs w:val="24"/>
        </w:rPr>
      </w:pPr>
      <w:r>
        <w:rPr>
          <w:rFonts w:eastAsia="Calibri"/>
          <w:szCs w:val="24"/>
        </w:rPr>
        <w:t>The band 5 850-5 925 MHz is allocated to various services as contained in the RR Table of Frequency Allocations including associated footnotes thereto.</w:t>
      </w:r>
    </w:p>
    <w:p w:rsidR="002B483B" w:rsidRDefault="002B483B" w:rsidP="002B483B">
      <w:pPr>
        <w:spacing w:before="0"/>
        <w:rPr>
          <w:iCs/>
        </w:rPr>
      </w:pP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tcPr>
          <w:p w:rsidR="002B483B" w:rsidRDefault="002B483B" w:rsidP="002B483B">
            <w:pPr>
              <w:pStyle w:val="Tablehead"/>
            </w:pPr>
            <w:r>
              <w:t>Allocation to services</w:t>
            </w:r>
          </w:p>
        </w:tc>
      </w:tr>
      <w:tr w:rsidR="002B483B" w:rsidTr="002B483B">
        <w:trPr>
          <w:cantSplit/>
          <w:jc w:val="center"/>
        </w:trPr>
        <w:tc>
          <w:tcPr>
            <w:tcW w:w="3100" w:type="dxa"/>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Region 1</w:t>
            </w:r>
          </w:p>
        </w:tc>
        <w:tc>
          <w:tcPr>
            <w:tcW w:w="3099" w:type="dxa"/>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Region 2</w:t>
            </w:r>
          </w:p>
        </w:tc>
        <w:tc>
          <w:tcPr>
            <w:tcW w:w="3100" w:type="dxa"/>
            <w:tcBorders>
              <w:top w:val="single" w:sz="4" w:space="0" w:color="auto"/>
              <w:left w:val="single" w:sz="6" w:space="0" w:color="auto"/>
              <w:bottom w:val="single" w:sz="6" w:space="0" w:color="auto"/>
              <w:right w:val="single" w:sz="6" w:space="0" w:color="auto"/>
            </w:tcBorders>
          </w:tcPr>
          <w:p w:rsidR="002B483B" w:rsidRDefault="002B483B" w:rsidP="002B483B">
            <w:pPr>
              <w:pStyle w:val="Tablehead"/>
            </w:pPr>
            <w:r>
              <w:t>Region 3</w:t>
            </w:r>
          </w:p>
        </w:tc>
      </w:tr>
      <w:tr w:rsidR="002B483B" w:rsidTr="002B483B">
        <w:trPr>
          <w:cantSplit/>
          <w:jc w:val="center"/>
        </w:trPr>
        <w:tc>
          <w:tcPr>
            <w:tcW w:w="3100" w:type="dxa"/>
            <w:tcBorders>
              <w:top w:val="single" w:sz="6" w:space="0" w:color="auto"/>
              <w:left w:val="single" w:sz="6" w:space="0" w:color="auto"/>
              <w:bottom w:val="nil"/>
              <w:right w:val="single" w:sz="6" w:space="0" w:color="auto"/>
            </w:tcBorders>
          </w:tcPr>
          <w:p w:rsidR="002B483B" w:rsidRDefault="002B483B" w:rsidP="002B483B">
            <w:pPr>
              <w:pStyle w:val="TableTextS5"/>
              <w:spacing w:before="60" w:after="20" w:line="220" w:lineRule="exact"/>
              <w:rPr>
                <w:rStyle w:val="Tablefreq"/>
              </w:rPr>
            </w:pPr>
            <w:r>
              <w:rPr>
                <w:rStyle w:val="Tablefreq"/>
              </w:rPr>
              <w:t>5 850-5 925</w:t>
            </w:r>
          </w:p>
          <w:p w:rsidR="002B483B" w:rsidRDefault="002B483B" w:rsidP="002B483B">
            <w:pPr>
              <w:pStyle w:val="TableTextS5"/>
              <w:spacing w:before="60" w:after="20" w:line="220" w:lineRule="exact"/>
              <w:rPr>
                <w:color w:val="000000"/>
                <w:lang w:val="en-AU"/>
              </w:rPr>
            </w:pPr>
            <w:r>
              <w:rPr>
                <w:color w:val="000000"/>
                <w:lang w:val="en-AU"/>
              </w:rPr>
              <w:t>FIXED</w:t>
            </w:r>
          </w:p>
          <w:p w:rsidR="002B483B" w:rsidRDefault="002B483B" w:rsidP="002B483B">
            <w:pPr>
              <w:pStyle w:val="TableTextS5"/>
              <w:spacing w:before="60" w:after="20"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before="60" w:after="20" w:line="220" w:lineRule="exact"/>
              <w:rPr>
                <w:color w:val="000000"/>
                <w:lang w:val="en-AU"/>
              </w:rPr>
            </w:pPr>
            <w:r>
              <w:rPr>
                <w:color w:val="000000"/>
                <w:lang w:val="en-AU"/>
              </w:rPr>
              <w:t>MOBILE</w:t>
            </w:r>
          </w:p>
        </w:tc>
        <w:tc>
          <w:tcPr>
            <w:tcW w:w="3099" w:type="dxa"/>
            <w:tcBorders>
              <w:top w:val="single" w:sz="6" w:space="0" w:color="auto"/>
              <w:left w:val="single" w:sz="6" w:space="0" w:color="auto"/>
              <w:bottom w:val="nil"/>
              <w:right w:val="single" w:sz="6" w:space="0" w:color="auto"/>
            </w:tcBorders>
          </w:tcPr>
          <w:p w:rsidR="002B483B" w:rsidRDefault="002B483B" w:rsidP="002B483B">
            <w:pPr>
              <w:pStyle w:val="TableTextS5"/>
              <w:spacing w:before="60" w:after="20" w:line="220" w:lineRule="exact"/>
              <w:rPr>
                <w:rStyle w:val="Tablefreq"/>
              </w:rPr>
            </w:pPr>
            <w:r>
              <w:rPr>
                <w:rStyle w:val="Tablefreq"/>
              </w:rPr>
              <w:t>5 850-5 925</w:t>
            </w:r>
          </w:p>
          <w:p w:rsidR="002B483B" w:rsidRDefault="002B483B" w:rsidP="002B483B">
            <w:pPr>
              <w:pStyle w:val="TableTextS5"/>
              <w:spacing w:before="60" w:after="20" w:line="220" w:lineRule="exact"/>
              <w:rPr>
                <w:color w:val="000000"/>
                <w:lang w:val="en-AU"/>
              </w:rPr>
            </w:pPr>
            <w:r>
              <w:rPr>
                <w:color w:val="000000"/>
                <w:lang w:val="en-AU"/>
              </w:rPr>
              <w:t>FIXED</w:t>
            </w:r>
          </w:p>
          <w:p w:rsidR="002B483B" w:rsidRDefault="002B483B" w:rsidP="002B483B">
            <w:pPr>
              <w:pStyle w:val="TableTextS5"/>
              <w:spacing w:before="60" w:after="20"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before="60" w:after="20" w:line="220" w:lineRule="exact"/>
              <w:rPr>
                <w:color w:val="000000"/>
                <w:lang w:val="fr-FR"/>
              </w:rPr>
            </w:pPr>
            <w:r>
              <w:rPr>
                <w:color w:val="000000"/>
              </w:rPr>
              <w:t>MOBILE</w:t>
            </w:r>
          </w:p>
          <w:p w:rsidR="002B483B" w:rsidRDefault="002B483B" w:rsidP="002B483B">
            <w:pPr>
              <w:pStyle w:val="TableTextS5"/>
              <w:spacing w:before="60" w:after="20" w:line="220" w:lineRule="exact"/>
              <w:rPr>
                <w:color w:val="000000"/>
              </w:rPr>
            </w:pPr>
            <w:r>
              <w:rPr>
                <w:color w:val="000000"/>
              </w:rPr>
              <w:t>Amateur</w:t>
            </w:r>
          </w:p>
          <w:p w:rsidR="002B483B" w:rsidRDefault="002B483B" w:rsidP="002B483B">
            <w:pPr>
              <w:pStyle w:val="TableTextS5"/>
              <w:spacing w:before="60" w:after="20" w:line="220" w:lineRule="exact"/>
              <w:rPr>
                <w:color w:val="000000"/>
                <w:lang w:val="fr-FR"/>
              </w:rPr>
            </w:pPr>
            <w:r>
              <w:rPr>
                <w:color w:val="000000"/>
              </w:rPr>
              <w:t>Radiolocation</w:t>
            </w:r>
          </w:p>
        </w:tc>
        <w:tc>
          <w:tcPr>
            <w:tcW w:w="3100" w:type="dxa"/>
            <w:tcBorders>
              <w:top w:val="single" w:sz="6" w:space="0" w:color="auto"/>
              <w:left w:val="single" w:sz="6" w:space="0" w:color="auto"/>
              <w:bottom w:val="nil"/>
              <w:right w:val="single" w:sz="6" w:space="0" w:color="auto"/>
            </w:tcBorders>
          </w:tcPr>
          <w:p w:rsidR="002B483B" w:rsidRDefault="002B483B" w:rsidP="002B483B">
            <w:pPr>
              <w:pStyle w:val="TableTextS5"/>
              <w:spacing w:before="60" w:after="20" w:line="220" w:lineRule="exact"/>
              <w:rPr>
                <w:rStyle w:val="Tablefreq"/>
              </w:rPr>
            </w:pPr>
            <w:r>
              <w:rPr>
                <w:rStyle w:val="Tablefreq"/>
              </w:rPr>
              <w:t>5 850-5 925</w:t>
            </w:r>
          </w:p>
          <w:p w:rsidR="002B483B" w:rsidRDefault="002B483B" w:rsidP="002B483B">
            <w:pPr>
              <w:pStyle w:val="TableTextS5"/>
              <w:spacing w:before="60" w:after="20" w:line="220" w:lineRule="exact"/>
              <w:rPr>
                <w:color w:val="000000"/>
                <w:lang w:val="en-AU"/>
              </w:rPr>
            </w:pPr>
            <w:r>
              <w:rPr>
                <w:color w:val="000000"/>
                <w:lang w:val="en-AU"/>
              </w:rPr>
              <w:t>FIXED</w:t>
            </w:r>
          </w:p>
          <w:p w:rsidR="002B483B" w:rsidRDefault="002B483B" w:rsidP="002B483B">
            <w:pPr>
              <w:pStyle w:val="TableTextS5"/>
              <w:spacing w:before="60" w:after="20" w:line="220" w:lineRule="exact"/>
              <w:rPr>
                <w:color w:val="000000"/>
                <w:lang w:val="en-AU"/>
              </w:rPr>
            </w:pPr>
            <w:r>
              <w:rPr>
                <w:color w:val="000000"/>
                <w:lang w:val="en-AU"/>
              </w:rPr>
              <w:t xml:space="preserve">FIXED-SATELLITE </w:t>
            </w:r>
            <w:r>
              <w:rPr>
                <w:color w:val="000000"/>
                <w:lang w:val="en-AU"/>
              </w:rPr>
              <w:br/>
              <w:t>(Earth-to-space)</w:t>
            </w:r>
          </w:p>
          <w:p w:rsidR="002B483B" w:rsidRDefault="002B483B" w:rsidP="002B483B">
            <w:pPr>
              <w:pStyle w:val="TableTextS5"/>
              <w:spacing w:before="60" w:after="20" w:line="220" w:lineRule="exact"/>
              <w:rPr>
                <w:color w:val="000000"/>
                <w:lang w:val="en-AU"/>
              </w:rPr>
            </w:pPr>
            <w:r>
              <w:rPr>
                <w:color w:val="000000"/>
                <w:lang w:val="en-AU"/>
              </w:rPr>
              <w:t>MOBILE</w:t>
            </w:r>
          </w:p>
          <w:p w:rsidR="002B483B" w:rsidRDefault="002B483B" w:rsidP="002B483B">
            <w:pPr>
              <w:pStyle w:val="TableTextS5"/>
              <w:spacing w:before="60" w:after="20" w:line="220" w:lineRule="exact"/>
              <w:rPr>
                <w:color w:val="000000"/>
                <w:lang w:val="en-AU"/>
              </w:rPr>
            </w:pPr>
            <w:r>
              <w:rPr>
                <w:color w:val="000000"/>
                <w:lang w:val="en-AU"/>
              </w:rPr>
              <w:t>Radiolocation</w:t>
            </w:r>
          </w:p>
        </w:tc>
      </w:tr>
      <w:tr w:rsidR="002B483B" w:rsidTr="002B483B">
        <w:trPr>
          <w:cantSplit/>
          <w:jc w:val="center"/>
        </w:trPr>
        <w:tc>
          <w:tcPr>
            <w:tcW w:w="3100" w:type="dxa"/>
            <w:tcBorders>
              <w:top w:val="nil"/>
              <w:left w:val="single" w:sz="6" w:space="0" w:color="auto"/>
              <w:bottom w:val="single" w:sz="6" w:space="0" w:color="auto"/>
              <w:right w:val="single" w:sz="6" w:space="0" w:color="auto"/>
            </w:tcBorders>
          </w:tcPr>
          <w:p w:rsidR="002B483B" w:rsidRDefault="002B483B" w:rsidP="002B483B">
            <w:pPr>
              <w:pStyle w:val="TableTextS5"/>
              <w:spacing w:before="60" w:after="20" w:line="220" w:lineRule="exact"/>
              <w:rPr>
                <w:color w:val="000000"/>
                <w:lang w:val="en-AU"/>
              </w:rPr>
            </w:pPr>
            <w:r>
              <w:rPr>
                <w:rStyle w:val="Artref"/>
                <w:color w:val="000000"/>
                <w:lang w:val="en-AU"/>
              </w:rPr>
              <w:t>5.150</w:t>
            </w:r>
          </w:p>
        </w:tc>
        <w:tc>
          <w:tcPr>
            <w:tcW w:w="3099" w:type="dxa"/>
            <w:tcBorders>
              <w:top w:val="nil"/>
              <w:left w:val="single" w:sz="6" w:space="0" w:color="auto"/>
              <w:bottom w:val="single" w:sz="6" w:space="0" w:color="auto"/>
              <w:right w:val="single" w:sz="6" w:space="0" w:color="auto"/>
            </w:tcBorders>
          </w:tcPr>
          <w:p w:rsidR="002B483B" w:rsidRDefault="002B483B" w:rsidP="002B483B">
            <w:pPr>
              <w:pStyle w:val="TableTextS5"/>
              <w:spacing w:before="60" w:after="20" w:line="220" w:lineRule="exact"/>
              <w:rPr>
                <w:color w:val="000000"/>
                <w:lang w:val="en-AU"/>
              </w:rPr>
            </w:pPr>
            <w:r>
              <w:rPr>
                <w:rStyle w:val="Artref"/>
                <w:color w:val="000000"/>
                <w:lang w:val="en-AU"/>
              </w:rPr>
              <w:t>5.150</w:t>
            </w:r>
          </w:p>
        </w:tc>
        <w:tc>
          <w:tcPr>
            <w:tcW w:w="3100" w:type="dxa"/>
            <w:tcBorders>
              <w:top w:val="nil"/>
              <w:left w:val="single" w:sz="6" w:space="0" w:color="auto"/>
              <w:bottom w:val="single" w:sz="6" w:space="0" w:color="auto"/>
              <w:right w:val="single" w:sz="6" w:space="0" w:color="auto"/>
            </w:tcBorders>
          </w:tcPr>
          <w:p w:rsidR="002B483B" w:rsidRDefault="002B483B" w:rsidP="002B483B">
            <w:pPr>
              <w:pStyle w:val="TableTextS5"/>
              <w:spacing w:before="60" w:after="20" w:line="220" w:lineRule="exact"/>
              <w:rPr>
                <w:color w:val="000000"/>
                <w:lang w:val="en-AU"/>
              </w:rPr>
            </w:pPr>
            <w:r>
              <w:rPr>
                <w:rStyle w:val="Artref"/>
                <w:color w:val="000000"/>
                <w:lang w:val="en-AU"/>
              </w:rPr>
              <w:t>5.150</w:t>
            </w:r>
          </w:p>
        </w:tc>
      </w:tr>
    </w:tbl>
    <w:p w:rsidR="002B483B" w:rsidRDefault="002B483B" w:rsidP="002B483B">
      <w:pPr>
        <w:pStyle w:val="Tablefin"/>
      </w:pPr>
    </w:p>
    <w:p w:rsidR="002B483B" w:rsidRDefault="002B483B" w:rsidP="002B483B">
      <w:pPr>
        <w:tabs>
          <w:tab w:val="clear" w:pos="1134"/>
          <w:tab w:val="clear" w:pos="1871"/>
          <w:tab w:val="clear" w:pos="2268"/>
        </w:tabs>
      </w:pPr>
      <w:r>
        <w:t xml:space="preserve">The mobile service is co-primary in the 5 850-5 925 MHz band. Applications under the mobile service have already been implemented in various countries throughout the world. Therefore any sharing analysis carried out under this agenda should not prejudice usages of the mobile service while </w:t>
      </w:r>
      <w:r>
        <w:rPr>
          <w:lang w:eastAsia="ja-JP"/>
        </w:rPr>
        <w:t>not imposing any additional constraints on other services to which the band is allocated.</w:t>
      </w:r>
    </w:p>
    <w:p w:rsidR="002B483B" w:rsidRDefault="002B483B" w:rsidP="002B483B">
      <w:pPr>
        <w:tabs>
          <w:tab w:val="clear" w:pos="1134"/>
          <w:tab w:val="clear" w:pos="1871"/>
          <w:tab w:val="clear" w:pos="2268"/>
        </w:tabs>
        <w:rPr>
          <w:color w:val="000000"/>
          <w:szCs w:val="24"/>
          <w:lang w:val="en-CA"/>
        </w:rPr>
      </w:pPr>
      <w:r>
        <w:rPr>
          <w:szCs w:val="24"/>
        </w:rPr>
        <w:t xml:space="preserve">Concerns were raised about different applications operating under the primary mobile service in this band. Some sharing </w:t>
      </w:r>
      <w:r>
        <w:rPr>
          <w:color w:val="000000"/>
          <w:szCs w:val="24"/>
          <w:lang w:val="en-CA"/>
        </w:rPr>
        <w:t>studies carried out so far on a national or regional basis looking at WAS (RLAN) as an interferer into ITS showed the need for appropriate separation distances, in cases of co-channel operation. As a result, work by some administrations and regional groups on possible mitigation techniques was initiated to help improve the compatibility between individual RLAN devices and ITS applications. Based upon the results of these studies so far, conclusions could not be reached.</w:t>
      </w:r>
    </w:p>
    <w:p w:rsidR="002B483B" w:rsidRDefault="002B483B" w:rsidP="002B483B">
      <w:pPr>
        <w:tabs>
          <w:tab w:val="clear" w:pos="1134"/>
          <w:tab w:val="clear" w:pos="1871"/>
          <w:tab w:val="clear" w:pos="2268"/>
        </w:tabs>
      </w:pPr>
      <w:r>
        <w:t>This band is also allocated to the FSS for uplink operations in all three ITU regions supporting a variety of FSS applications including broadband service and studies should take account the protection of the current and planned FSS use.</w:t>
      </w:r>
    </w:p>
    <w:p w:rsidR="002B483B" w:rsidRDefault="002B483B" w:rsidP="002B483B">
      <w:pPr>
        <w:pStyle w:val="Heading1"/>
      </w:pPr>
      <w:r>
        <w:lastRenderedPageBreak/>
        <w:t>2/1.16/4</w:t>
      </w:r>
      <w:r>
        <w:tab/>
        <w:t>Methods to satisfy the agenda item</w:t>
      </w:r>
    </w:p>
    <w:p w:rsidR="002B483B" w:rsidRDefault="002B483B" w:rsidP="002B483B">
      <w:pPr>
        <w:rPr>
          <w:iCs/>
        </w:rPr>
      </w:pPr>
      <w:r>
        <w:rPr>
          <w:iCs/>
        </w:rPr>
        <w:t>Regulatory procedures associated with some of the methods as described below are provided by the proponents of the methods in question, reflect the view of that proponents, and were presented and discussed by ITU-R.</w:t>
      </w:r>
    </w:p>
    <w:p w:rsidR="002B483B" w:rsidRDefault="002B483B" w:rsidP="002B483B">
      <w:pPr>
        <w:rPr>
          <w:iCs/>
        </w:rPr>
      </w:pPr>
      <w:r>
        <w:rPr>
          <w:iCs/>
        </w:rPr>
        <w:t>[NOTE: In case that reference is made to a specific country or regional situation in regard to the use of certain frequency bands under agenda item 1.16, since this may reflect the situation in that country thus it should not be generalized to give the impression that these conditions would be applicable to other countries or regions.]</w:t>
      </w:r>
    </w:p>
    <w:p w:rsidR="002B483B" w:rsidRDefault="002B483B" w:rsidP="002B483B">
      <w:pPr>
        <w:rPr>
          <w:iCs/>
        </w:rPr>
      </w:pPr>
      <w:r>
        <w:rPr>
          <w:iCs/>
        </w:rPr>
        <w:t>[NOTE: Moreover, specific language is used in certain methods or its associated regulatory procedures which may not be consistent with past practices used by previous WRCs dealing with similar issues. CPM19-2 is invited to carefully consider these cases with a view to properly address them as needed.]</w:t>
      </w:r>
    </w:p>
    <w:p w:rsidR="002B483B" w:rsidRDefault="002B483B" w:rsidP="002B483B">
      <w:pPr>
        <w:rPr>
          <w:iCs/>
        </w:rPr>
      </w:pPr>
      <w:r>
        <w:rPr>
          <w:iCs/>
        </w:rPr>
        <w:t xml:space="preserve">The frequency bands investigated under this agenda item, i.e. 5 150-5 250 MHz, 5 250-5 350 MHz, 5 350-5 470 MHz, 5 725-5 850 MHz and 5 850-5 925 MHz, are denoted by the letters </w:t>
      </w:r>
      <w:r>
        <w:rPr>
          <w:b/>
          <w:iCs/>
        </w:rPr>
        <w:t>A</w:t>
      </w:r>
      <w:r>
        <w:rPr>
          <w:iCs/>
        </w:rPr>
        <w:t xml:space="preserve">, </w:t>
      </w:r>
      <w:r>
        <w:rPr>
          <w:b/>
          <w:iCs/>
        </w:rPr>
        <w:t>B</w:t>
      </w:r>
      <w:r>
        <w:rPr>
          <w:iCs/>
        </w:rPr>
        <w:t xml:space="preserve">, </w:t>
      </w:r>
      <w:r>
        <w:rPr>
          <w:b/>
          <w:iCs/>
        </w:rPr>
        <w:t>C</w:t>
      </w:r>
      <w:r>
        <w:rPr>
          <w:iCs/>
        </w:rPr>
        <w:t xml:space="preserve">, </w:t>
      </w:r>
      <w:r>
        <w:rPr>
          <w:b/>
          <w:iCs/>
        </w:rPr>
        <w:t>D</w:t>
      </w:r>
      <w:r>
        <w:rPr>
          <w:iCs/>
        </w:rPr>
        <w:t xml:space="preserve">, and </w:t>
      </w:r>
      <w:r>
        <w:rPr>
          <w:b/>
          <w:iCs/>
        </w:rPr>
        <w:t>E</w:t>
      </w:r>
      <w:r>
        <w:rPr>
          <w:iCs/>
        </w:rPr>
        <w:t>, respectively. The following convention has been used for method numbering.</w:t>
      </w:r>
    </w:p>
    <w:p w:rsidR="002B483B" w:rsidRDefault="002B483B" w:rsidP="002B483B">
      <w:pPr>
        <w:pStyle w:val="enumlev1"/>
      </w:pPr>
      <w:r>
        <w:t>–</w:t>
      </w:r>
      <w:r>
        <w:tab/>
        <w:t xml:space="preserve">If multiple methods are proposed for a particular frequency band, the methods are expressed by the associated letter and a numerical suffix. For example, the four methods proposed for the band 5 150-5 250 MHz are denoted by </w:t>
      </w:r>
      <w:r>
        <w:rPr>
          <w:b/>
        </w:rPr>
        <w:t>Method A1</w:t>
      </w:r>
      <w:r>
        <w:t xml:space="preserve">, </w:t>
      </w:r>
      <w:r>
        <w:rPr>
          <w:b/>
        </w:rPr>
        <w:t>Method A2</w:t>
      </w:r>
      <w:r>
        <w:t xml:space="preserve">, </w:t>
      </w:r>
      <w:r>
        <w:rPr>
          <w:b/>
        </w:rPr>
        <w:t>Method A3</w:t>
      </w:r>
      <w:r>
        <w:t xml:space="preserve"> and </w:t>
      </w:r>
      <w:r>
        <w:rPr>
          <w:b/>
        </w:rPr>
        <w:t>Method A4</w:t>
      </w:r>
      <w:r>
        <w:t>.</w:t>
      </w:r>
    </w:p>
    <w:p w:rsidR="002B483B" w:rsidRDefault="002B483B" w:rsidP="002B483B">
      <w:pPr>
        <w:pStyle w:val="enumlev1"/>
      </w:pPr>
      <w:r>
        <w:t>–</w:t>
      </w:r>
      <w:r>
        <w:tab/>
        <w:t>If only one method is proposed for a particular frequency band, the method is expressed by the associated letter. For instance, the only method proposed for the band 5 250</w:t>
      </w:r>
      <w:r>
        <w:noBreakHyphen/>
        <w:t xml:space="preserve">5 350 MHz is denoted by </w:t>
      </w:r>
      <w:r>
        <w:rPr>
          <w:b/>
        </w:rPr>
        <w:t>Method B</w:t>
      </w:r>
      <w:r>
        <w:t>.</w:t>
      </w:r>
    </w:p>
    <w:p w:rsidR="002B483B" w:rsidRDefault="002B483B" w:rsidP="002B483B">
      <w:pPr>
        <w:pStyle w:val="Heading2"/>
        <w:tabs>
          <w:tab w:val="clear" w:pos="1134"/>
          <w:tab w:val="clear" w:pos="1871"/>
          <w:tab w:val="clear" w:pos="2268"/>
        </w:tabs>
      </w:pPr>
      <w:bookmarkStart w:id="12" w:name="_Hlk514934325"/>
      <w:bookmarkStart w:id="13" w:name="_Hlk514926894"/>
      <w:r>
        <w:t>2/1.16/4.1</w:t>
      </w:r>
      <w:r>
        <w:tab/>
        <w:t>Frequency band A, 5 150-5 250 MHz</w:t>
      </w:r>
      <w:bookmarkEnd w:id="12"/>
    </w:p>
    <w:p w:rsidR="002B483B" w:rsidRDefault="002B483B" w:rsidP="002B483B">
      <w:pPr>
        <w:pStyle w:val="Heading3"/>
      </w:pPr>
      <w:bookmarkStart w:id="14" w:name="_Hlk514934396"/>
      <w:bookmarkEnd w:id="13"/>
      <w:r w:rsidRPr="00D5614D">
        <w:t>2/1.16/4.1.1</w:t>
      </w:r>
      <w:r w:rsidRPr="00D5614D">
        <w:tab/>
        <w:t xml:space="preserve">Method A1: </w:t>
      </w:r>
      <w:bookmarkStart w:id="15" w:name="_Hlk514929032"/>
      <w:r w:rsidRPr="00D5614D">
        <w:t>No Change to the RR</w:t>
      </w:r>
      <w:bookmarkEnd w:id="14"/>
      <w:bookmarkEnd w:id="15"/>
    </w:p>
    <w:p w:rsidR="002B483B" w:rsidRDefault="002B483B" w:rsidP="002B483B">
      <w:pPr>
        <w:tabs>
          <w:tab w:val="clear" w:pos="1134"/>
          <w:tab w:val="clear" w:pos="1871"/>
          <w:tab w:val="clear" w:pos="2268"/>
        </w:tabs>
        <w:rPr>
          <w:szCs w:val="24"/>
          <w:lang w:val="en-US" w:eastAsia="zh-CN"/>
        </w:rPr>
      </w:pPr>
      <w:bookmarkStart w:id="16" w:name="_Hlk515174510"/>
      <w:bookmarkStart w:id="17" w:name="_Hlk514927404"/>
      <w:bookmarkStart w:id="18" w:name="_Hlk514927342"/>
      <w:r>
        <w:rPr>
          <w:szCs w:val="24"/>
          <w:lang w:val="en-US" w:eastAsia="zh-CN"/>
        </w:rPr>
        <w:t xml:space="preserve">No changes are proposed to the RR, with the exception of the suppression of Resolution </w:t>
      </w:r>
      <w:r>
        <w:rPr>
          <w:b/>
          <w:szCs w:val="24"/>
          <w:lang w:val="en-US" w:eastAsia="zh-CN"/>
        </w:rPr>
        <w:t>239 (WRC-15)</w:t>
      </w:r>
      <w:r>
        <w:rPr>
          <w:szCs w:val="24"/>
          <w:lang w:val="en-US" w:eastAsia="zh-CN"/>
        </w:rPr>
        <w:t xml:space="preserve">. The provisions of Resolution </w:t>
      </w:r>
      <w:r>
        <w:rPr>
          <w:b/>
          <w:szCs w:val="24"/>
          <w:lang w:val="en-US" w:eastAsia="zh-CN"/>
        </w:rPr>
        <w:t>229 (Rev.WRC-12)</w:t>
      </w:r>
      <w:r>
        <w:rPr>
          <w:szCs w:val="24"/>
          <w:lang w:val="en-US" w:eastAsia="zh-CN"/>
        </w:rPr>
        <w:t xml:space="preserve"> applied to RLAN in this band should be retained to protect incumbents as supported by some ITU-R studies.</w:t>
      </w:r>
      <w:bookmarkEnd w:id="16"/>
    </w:p>
    <w:p w:rsidR="002B483B" w:rsidRDefault="002B483B" w:rsidP="002B483B">
      <w:pPr>
        <w:pStyle w:val="Heading3"/>
        <w:ind w:left="1871" w:hanging="1871"/>
      </w:pPr>
      <w:bookmarkStart w:id="19" w:name="_Hlk514934432"/>
      <w:bookmarkEnd w:id="17"/>
      <w:r>
        <w:t>2/1.16/4.1.2</w:t>
      </w:r>
      <w:r>
        <w:tab/>
        <w:t xml:space="preserve">Method A2: </w:t>
      </w:r>
      <w:bookmarkEnd w:id="19"/>
      <w:r>
        <w:t>Revision to Resolution 229 (Rev.WRC-12) to enable outdoor RLAN operations including possible associated conditions for new e.i.r.p. limits</w:t>
      </w:r>
    </w:p>
    <w:bookmarkEnd w:id="18"/>
    <w:p w:rsidR="002B483B" w:rsidRDefault="002B483B" w:rsidP="002B483B">
      <w:pPr>
        <w:tabs>
          <w:tab w:val="clear" w:pos="1134"/>
          <w:tab w:val="clear" w:pos="1871"/>
          <w:tab w:val="clear" w:pos="2268"/>
        </w:tabs>
        <w:rPr>
          <w:szCs w:val="24"/>
          <w:lang w:val="en-US" w:eastAsia="ja-JP"/>
        </w:rPr>
      </w:pPr>
      <w:r>
        <w:rPr>
          <w:szCs w:val="24"/>
          <w:lang w:val="en-US" w:eastAsia="ja-JP"/>
        </w:rPr>
        <w:t xml:space="preserve">Revisions to Resolution </w:t>
      </w:r>
      <w:r>
        <w:rPr>
          <w:b/>
          <w:szCs w:val="24"/>
          <w:lang w:val="en-US" w:eastAsia="ja-JP"/>
        </w:rPr>
        <w:t>229 (Rev.WRC-12)</w:t>
      </w:r>
      <w:r>
        <w:rPr>
          <w:szCs w:val="24"/>
          <w:lang w:val="en-US" w:eastAsia="ja-JP"/>
        </w:rPr>
        <w:t xml:space="preserve"> are proposed in order to enable outdoor RLAN operations including possible associated conditions for new </w:t>
      </w:r>
      <w:proofErr w:type="spellStart"/>
      <w:r>
        <w:rPr>
          <w:szCs w:val="24"/>
          <w:lang w:val="en-US" w:eastAsia="ja-JP"/>
        </w:rPr>
        <w:t>e.i.r.p</w:t>
      </w:r>
      <w:proofErr w:type="spellEnd"/>
      <w:r>
        <w:rPr>
          <w:szCs w:val="24"/>
          <w:lang w:val="en-US" w:eastAsia="ja-JP"/>
        </w:rPr>
        <w:t>. limits while addressing the protection of incumbent services.</w:t>
      </w:r>
    </w:p>
    <w:p w:rsidR="002B483B" w:rsidRDefault="002B483B" w:rsidP="002B483B">
      <w:pPr>
        <w:pStyle w:val="Heading3"/>
        <w:ind w:left="1871" w:hanging="1871"/>
        <w:rPr>
          <w:lang w:eastAsia="zh-CN"/>
        </w:rPr>
      </w:pPr>
      <w:bookmarkStart w:id="20" w:name="_Hlk514934462"/>
      <w:r>
        <w:rPr>
          <w:lang w:eastAsia="zh-CN"/>
        </w:rPr>
        <w:t>2/1.16/4.1.3</w:t>
      </w:r>
      <w:r>
        <w:rPr>
          <w:lang w:eastAsia="zh-CN"/>
        </w:rPr>
        <w:tab/>
        <w:t xml:space="preserve">Method A3: </w:t>
      </w:r>
      <w:r>
        <w:t xml:space="preserve">Revision to Resolution 229 (Rev.WRC-12) to enable outdoor RLAN operations by </w:t>
      </w:r>
      <w:r>
        <w:rPr>
          <w:lang w:val="en-US" w:eastAsia="zh-CN"/>
        </w:rPr>
        <w:t>applying the same conditions of use</w:t>
      </w:r>
      <w:r>
        <w:rPr>
          <w:lang w:eastAsia="zh-CN"/>
        </w:rPr>
        <w:t xml:space="preserve"> as defined for the 5 250</w:t>
      </w:r>
      <w:r>
        <w:rPr>
          <w:lang w:eastAsia="zh-CN"/>
        </w:rPr>
        <w:noBreakHyphen/>
        <w:t xml:space="preserve">5 350 MHz band in </w:t>
      </w:r>
      <w:r w:rsidRPr="00746C70">
        <w:rPr>
          <w:i/>
          <w:iCs/>
          <w:lang w:eastAsia="zh-CN"/>
        </w:rPr>
        <w:t>resolves</w:t>
      </w:r>
      <w:r>
        <w:rPr>
          <w:lang w:eastAsia="zh-CN"/>
        </w:rPr>
        <w:t xml:space="preserve"> 4 of Resolution 229 (Rev.WRC-12)</w:t>
      </w:r>
      <w:bookmarkEnd w:id="20"/>
    </w:p>
    <w:p w:rsidR="002B483B" w:rsidRDefault="002B483B" w:rsidP="002B483B">
      <w:pPr>
        <w:tabs>
          <w:tab w:val="clear" w:pos="1134"/>
          <w:tab w:val="clear" w:pos="1871"/>
          <w:tab w:val="clear" w:pos="2268"/>
        </w:tabs>
        <w:rPr>
          <w:szCs w:val="24"/>
          <w:lang w:eastAsia="zh-CN"/>
        </w:rPr>
      </w:pPr>
      <w:r>
        <w:rPr>
          <w:szCs w:val="24"/>
          <w:lang w:eastAsia="zh-CN"/>
        </w:rPr>
        <w:t xml:space="preserve">Revisions to Resolution </w:t>
      </w:r>
      <w:r>
        <w:rPr>
          <w:b/>
          <w:szCs w:val="24"/>
          <w:lang w:eastAsia="zh-CN"/>
        </w:rPr>
        <w:t>229 (Rev.WRC-12)</w:t>
      </w:r>
      <w:r>
        <w:rPr>
          <w:szCs w:val="24"/>
          <w:lang w:eastAsia="zh-CN"/>
        </w:rPr>
        <w:t xml:space="preserve"> are proposed to align the technical and regulatory conditions </w:t>
      </w:r>
      <w:bookmarkStart w:id="21" w:name="_Hlk514927303"/>
      <w:r>
        <w:rPr>
          <w:szCs w:val="24"/>
          <w:lang w:eastAsia="zh-CN"/>
        </w:rPr>
        <w:t xml:space="preserve">for the 5 150-5 250 MHz frequency band with those defined for the adjacent frequency band 5 250-5 350 MHz in </w:t>
      </w:r>
      <w:r>
        <w:rPr>
          <w:i/>
          <w:szCs w:val="24"/>
          <w:lang w:eastAsia="zh-CN"/>
        </w:rPr>
        <w:t xml:space="preserve">resolves </w:t>
      </w:r>
      <w:r w:rsidRPr="00746C70">
        <w:rPr>
          <w:iCs/>
          <w:szCs w:val="24"/>
          <w:lang w:eastAsia="zh-CN"/>
        </w:rPr>
        <w:t>4</w:t>
      </w:r>
      <w:r>
        <w:rPr>
          <w:szCs w:val="24"/>
          <w:lang w:eastAsia="zh-CN"/>
        </w:rPr>
        <w:t xml:space="preserve"> of Resolution </w:t>
      </w:r>
      <w:r>
        <w:rPr>
          <w:b/>
          <w:szCs w:val="24"/>
          <w:lang w:eastAsia="zh-CN"/>
        </w:rPr>
        <w:t>229 (Rev.WRC-12)</w:t>
      </w:r>
      <w:r>
        <w:rPr>
          <w:szCs w:val="24"/>
          <w:lang w:eastAsia="zh-CN"/>
        </w:rPr>
        <w:t xml:space="preserve"> </w:t>
      </w:r>
      <w:bookmarkEnd w:id="21"/>
      <w:r>
        <w:rPr>
          <w:szCs w:val="24"/>
          <w:lang w:eastAsia="zh-CN"/>
        </w:rPr>
        <w:t>to protect incumbent services.</w:t>
      </w:r>
    </w:p>
    <w:p w:rsidR="002B483B" w:rsidRDefault="002B483B" w:rsidP="002B483B">
      <w:pPr>
        <w:pStyle w:val="Heading3"/>
        <w:ind w:left="1871" w:hanging="1871"/>
        <w:rPr>
          <w:lang w:val="en-US"/>
        </w:rPr>
      </w:pPr>
      <w:bookmarkStart w:id="22" w:name="_Hlk514934498"/>
      <w:r>
        <w:rPr>
          <w:lang w:val="en-US"/>
        </w:rPr>
        <w:lastRenderedPageBreak/>
        <w:t>2/1.16/4.1.4</w:t>
      </w:r>
      <w:r>
        <w:rPr>
          <w:lang w:val="en-US"/>
        </w:rPr>
        <w:tab/>
        <w:t xml:space="preserve">Method A4: Revisions to Resolution 229 (Rev.WRC-12) to enable in-vehicle use of RLAN operation with </w:t>
      </w:r>
      <w:proofErr w:type="spellStart"/>
      <w:r>
        <w:rPr>
          <w:lang w:val="en-US"/>
        </w:rPr>
        <w:t>e.i.r.p</w:t>
      </w:r>
      <w:proofErr w:type="spellEnd"/>
      <w:r>
        <w:rPr>
          <w:lang w:val="en-US"/>
        </w:rPr>
        <w:t>.</w:t>
      </w:r>
      <w:bookmarkEnd w:id="22"/>
      <w:r>
        <w:rPr>
          <w:lang w:val="en-US"/>
        </w:rPr>
        <w:t xml:space="preserve"> up to 40 </w:t>
      </w:r>
      <w:proofErr w:type="spellStart"/>
      <w:r>
        <w:rPr>
          <w:lang w:val="en-US"/>
        </w:rPr>
        <w:t>mW</w:t>
      </w:r>
      <w:proofErr w:type="spellEnd"/>
    </w:p>
    <w:p w:rsidR="002B483B" w:rsidRDefault="002B483B" w:rsidP="002B483B">
      <w:pPr>
        <w:tabs>
          <w:tab w:val="clear" w:pos="1134"/>
          <w:tab w:val="clear" w:pos="1871"/>
          <w:tab w:val="clear" w:pos="2268"/>
        </w:tabs>
        <w:rPr>
          <w:szCs w:val="24"/>
        </w:rPr>
      </w:pPr>
      <w:r>
        <w:rPr>
          <w:szCs w:val="24"/>
        </w:rPr>
        <w:t xml:space="preserve">Revisions to Resolution </w:t>
      </w:r>
      <w:r>
        <w:rPr>
          <w:b/>
          <w:szCs w:val="24"/>
        </w:rPr>
        <w:t>229 (Rev.WRC-12)</w:t>
      </w:r>
      <w:r>
        <w:rPr>
          <w:szCs w:val="24"/>
        </w:rPr>
        <w:t xml:space="preserve"> are proposed to enable RLAN in-vehicle use associated with e.i.r.p. levels up to 40 mW, to provide the same level of protection established by Resolution </w:t>
      </w:r>
      <w:r>
        <w:rPr>
          <w:b/>
          <w:szCs w:val="24"/>
        </w:rPr>
        <w:t>229 (Rev.WRC-12)</w:t>
      </w:r>
      <w:r>
        <w:rPr>
          <w:szCs w:val="24"/>
        </w:rPr>
        <w:t xml:space="preserve"> to incumbent services.</w:t>
      </w:r>
    </w:p>
    <w:p w:rsidR="002B483B" w:rsidRDefault="002B483B" w:rsidP="002B483B">
      <w:pPr>
        <w:pStyle w:val="Heading2"/>
      </w:pPr>
      <w:bookmarkStart w:id="23" w:name="_Hlk514934526"/>
      <w:r>
        <w:t>2/1.16/4.2</w:t>
      </w:r>
      <w:r>
        <w:tab/>
        <w:t>Frequency band B, 5 250-5 350 MHz</w:t>
      </w:r>
    </w:p>
    <w:p w:rsidR="002B483B" w:rsidRPr="00D5614D" w:rsidRDefault="002B483B" w:rsidP="002B483B">
      <w:pPr>
        <w:pStyle w:val="Heading3"/>
      </w:pPr>
      <w:r w:rsidRPr="00D5614D">
        <w:rPr>
          <w:bCs/>
        </w:rPr>
        <w:t>2/1.16/4.2.1</w:t>
      </w:r>
      <w:r w:rsidRPr="00D5614D">
        <w:rPr>
          <w:bCs/>
        </w:rPr>
        <w:tab/>
      </w:r>
      <w:r w:rsidRPr="00D5614D">
        <w:t>Method B: No Change to the RR</w:t>
      </w:r>
      <w:bookmarkEnd w:id="23"/>
    </w:p>
    <w:p w:rsidR="002B483B" w:rsidRPr="00D5614D" w:rsidRDefault="002B483B" w:rsidP="002B483B">
      <w:pPr>
        <w:tabs>
          <w:tab w:val="clear" w:pos="1134"/>
          <w:tab w:val="clear" w:pos="1871"/>
          <w:tab w:val="clear" w:pos="2268"/>
        </w:tabs>
        <w:rPr>
          <w:szCs w:val="24"/>
        </w:rPr>
      </w:pPr>
      <w:bookmarkStart w:id="24" w:name="_Hlk515176291"/>
      <w:r w:rsidRPr="00D5614D">
        <w:rPr>
          <w:szCs w:val="24"/>
        </w:rPr>
        <w:t xml:space="preserve">Only one method is proposed, with no change to RR, except suppression of Resolution </w:t>
      </w:r>
      <w:r w:rsidRPr="00D5614D">
        <w:rPr>
          <w:b/>
          <w:szCs w:val="24"/>
        </w:rPr>
        <w:t>239 (WRC</w:t>
      </w:r>
      <w:r w:rsidRPr="00D5614D">
        <w:rPr>
          <w:b/>
          <w:szCs w:val="24"/>
        </w:rPr>
        <w:noBreakHyphen/>
        <w:t>15)</w:t>
      </w:r>
      <w:r w:rsidRPr="00D5614D">
        <w:rPr>
          <w:szCs w:val="24"/>
        </w:rPr>
        <w:t xml:space="preserve">. The provisions of Resolution </w:t>
      </w:r>
      <w:r w:rsidRPr="00D5614D">
        <w:rPr>
          <w:b/>
          <w:szCs w:val="24"/>
        </w:rPr>
        <w:t>229 (Rev.WRC-12)</w:t>
      </w:r>
      <w:bookmarkEnd w:id="24"/>
      <w:r w:rsidRPr="00D5614D">
        <w:rPr>
          <w:szCs w:val="24"/>
        </w:rPr>
        <w:t xml:space="preserve"> continue to be applied to RLAN in this band to protect incumbents.</w:t>
      </w:r>
    </w:p>
    <w:p w:rsidR="002B483B" w:rsidRPr="00D5614D" w:rsidRDefault="002B483B" w:rsidP="002B483B">
      <w:pPr>
        <w:pStyle w:val="Heading2"/>
      </w:pPr>
      <w:bookmarkStart w:id="25" w:name="_Hlk514934568"/>
      <w:r w:rsidRPr="00D5614D">
        <w:t>2/1.16/4.3</w:t>
      </w:r>
      <w:r w:rsidRPr="00D5614D">
        <w:tab/>
        <w:t>Frequency band C, 5 350-5 470 MHz</w:t>
      </w:r>
    </w:p>
    <w:p w:rsidR="002B483B" w:rsidRPr="00D5614D" w:rsidRDefault="002B483B" w:rsidP="002B483B">
      <w:pPr>
        <w:pStyle w:val="Heading3"/>
        <w:rPr>
          <w:lang w:eastAsia="ja-JP"/>
        </w:rPr>
      </w:pPr>
      <w:r w:rsidRPr="00D5614D">
        <w:rPr>
          <w:lang w:eastAsia="ja-JP"/>
        </w:rPr>
        <w:t>2/1.16/4.3.1</w:t>
      </w:r>
      <w:r w:rsidRPr="00D5614D">
        <w:rPr>
          <w:lang w:eastAsia="ja-JP"/>
        </w:rPr>
        <w:tab/>
        <w:t xml:space="preserve">Method C: </w:t>
      </w:r>
      <w:bookmarkStart w:id="26" w:name="_Hlk514929635"/>
      <w:r w:rsidRPr="00D5614D">
        <w:t>No Change to the RR</w:t>
      </w:r>
      <w:bookmarkEnd w:id="25"/>
      <w:bookmarkEnd w:id="26"/>
    </w:p>
    <w:p w:rsidR="002B483B" w:rsidRPr="00D5614D" w:rsidRDefault="002B483B" w:rsidP="002B483B">
      <w:pPr>
        <w:tabs>
          <w:tab w:val="clear" w:pos="1134"/>
          <w:tab w:val="clear" w:pos="1871"/>
          <w:tab w:val="clear" w:pos="2268"/>
        </w:tabs>
        <w:rPr>
          <w:lang w:eastAsia="ja-JP"/>
        </w:rPr>
      </w:pPr>
      <w:r w:rsidRPr="00D5614D">
        <w:rPr>
          <w:bCs/>
          <w:lang w:val="en-US"/>
        </w:rPr>
        <w:t xml:space="preserve">Only one method is proposed, with no change to RR, except suppression of Resolution </w:t>
      </w:r>
      <w:r w:rsidRPr="00D5614D">
        <w:rPr>
          <w:b/>
          <w:bCs/>
          <w:lang w:val="en-US"/>
        </w:rPr>
        <w:t>239 (WRC</w:t>
      </w:r>
      <w:r w:rsidRPr="00D5614D">
        <w:rPr>
          <w:b/>
          <w:bCs/>
          <w:lang w:val="en-US"/>
        </w:rPr>
        <w:noBreakHyphen/>
        <w:t>15</w:t>
      </w:r>
      <w:r w:rsidRPr="00D5614D">
        <w:rPr>
          <w:bCs/>
          <w:lang w:val="en-US"/>
        </w:rPr>
        <w:t>).</w:t>
      </w:r>
    </w:p>
    <w:p w:rsidR="002B483B" w:rsidRPr="00D5614D" w:rsidRDefault="002B483B" w:rsidP="002B483B">
      <w:pPr>
        <w:pStyle w:val="Heading2"/>
      </w:pPr>
      <w:bookmarkStart w:id="27" w:name="_Hlk514928986"/>
      <w:bookmarkStart w:id="28" w:name="_Hlk514934595"/>
      <w:r w:rsidRPr="00D5614D">
        <w:t>2/1.16/4.4</w:t>
      </w:r>
      <w:r w:rsidRPr="00D5614D">
        <w:tab/>
      </w:r>
      <w:bookmarkEnd w:id="27"/>
      <w:r w:rsidRPr="00D5614D">
        <w:t>Frequency band D, 5 725-5 850 MHz</w:t>
      </w:r>
    </w:p>
    <w:p w:rsidR="002B483B" w:rsidRPr="00D5614D" w:rsidRDefault="002B483B" w:rsidP="002B483B">
      <w:pPr>
        <w:pStyle w:val="Heading3"/>
      </w:pPr>
      <w:bookmarkStart w:id="29" w:name="_Hlk514929220"/>
      <w:r w:rsidRPr="00D5614D">
        <w:t>2/1.16/4.4.1</w:t>
      </w:r>
      <w:r w:rsidRPr="00D5614D">
        <w:tab/>
        <w:t>Method D1: No Change to the RR</w:t>
      </w:r>
      <w:bookmarkEnd w:id="28"/>
    </w:p>
    <w:bookmarkEnd w:id="29"/>
    <w:p w:rsidR="002B483B" w:rsidRPr="00D5614D" w:rsidRDefault="002B483B" w:rsidP="002B483B">
      <w:pPr>
        <w:tabs>
          <w:tab w:val="clear" w:pos="1134"/>
          <w:tab w:val="clear" w:pos="1871"/>
          <w:tab w:val="clear" w:pos="2268"/>
        </w:tabs>
        <w:rPr>
          <w:szCs w:val="24"/>
          <w:lang w:val="en-US" w:eastAsia="zh-CN"/>
        </w:rPr>
      </w:pPr>
      <w:r w:rsidRPr="00D5614D">
        <w:rPr>
          <w:szCs w:val="24"/>
          <w:lang w:val="en-US" w:eastAsia="zh-CN"/>
        </w:rPr>
        <w:t xml:space="preserve">No changes are proposed to the RR, with the exception of the suppression of Resolution </w:t>
      </w:r>
      <w:r w:rsidRPr="00D5614D">
        <w:rPr>
          <w:b/>
          <w:szCs w:val="24"/>
          <w:lang w:val="en-US" w:eastAsia="zh-CN"/>
        </w:rPr>
        <w:t>239 (WRC-15)</w:t>
      </w:r>
      <w:r w:rsidRPr="00D5614D">
        <w:rPr>
          <w:szCs w:val="24"/>
          <w:lang w:val="en-US" w:eastAsia="zh-CN"/>
        </w:rPr>
        <w:t>.</w:t>
      </w:r>
    </w:p>
    <w:p w:rsidR="002B483B" w:rsidRPr="00D5614D" w:rsidRDefault="002B483B" w:rsidP="002B483B">
      <w:pPr>
        <w:pStyle w:val="Heading3"/>
      </w:pPr>
      <w:bookmarkStart w:id="30" w:name="_Hlk514934628"/>
      <w:bookmarkStart w:id="31" w:name="_Hlk514929304"/>
      <w:bookmarkStart w:id="32" w:name="_Hlk514933156"/>
      <w:r w:rsidRPr="00D5614D">
        <w:t>2/1.16/4.4.2</w:t>
      </w:r>
      <w:r w:rsidRPr="00D5614D">
        <w:tab/>
        <w:t xml:space="preserve">Method D2: </w:t>
      </w:r>
      <w:bookmarkEnd w:id="30"/>
      <w:r w:rsidRPr="00D5614D">
        <w:t>A new worldwide or Regional primary MS allocation</w:t>
      </w:r>
      <w:bookmarkEnd w:id="31"/>
    </w:p>
    <w:p w:rsidR="002B483B" w:rsidRPr="00D5614D" w:rsidRDefault="002B483B" w:rsidP="002B483B">
      <w:pPr>
        <w:tabs>
          <w:tab w:val="clear" w:pos="1134"/>
          <w:tab w:val="clear" w:pos="1871"/>
          <w:tab w:val="clear" w:pos="2268"/>
        </w:tabs>
      </w:pPr>
      <w:r w:rsidRPr="00D5614D">
        <w:rPr>
          <w:lang w:val="en-US"/>
        </w:rPr>
        <w:t xml:space="preserve">Allocate the 5 725-5 850 MHz band to the mobile service on primary basis worldwide or in Region 1 to accommodate WAS/RLAN use restricted to indoor operation with </w:t>
      </w:r>
      <w:proofErr w:type="spellStart"/>
      <w:r w:rsidRPr="00D5614D">
        <w:rPr>
          <w:lang w:val="en-US"/>
        </w:rPr>
        <w:t>e.i.r.p</w:t>
      </w:r>
      <w:proofErr w:type="spellEnd"/>
      <w:r w:rsidRPr="00D5614D">
        <w:rPr>
          <w:lang w:val="en-US"/>
        </w:rPr>
        <w:t xml:space="preserve">. limits up to 200 </w:t>
      </w:r>
      <w:proofErr w:type="spellStart"/>
      <w:r w:rsidRPr="00D5614D">
        <w:rPr>
          <w:lang w:val="en-US"/>
        </w:rPr>
        <w:t>mW</w:t>
      </w:r>
      <w:proofErr w:type="spellEnd"/>
      <w:r w:rsidRPr="00D5614D">
        <w:rPr>
          <w:lang w:val="en-US"/>
        </w:rPr>
        <w:t xml:space="preserve"> including associated mitigation techniques and together with the revision of Resolution </w:t>
      </w:r>
      <w:r w:rsidRPr="00D5614D">
        <w:rPr>
          <w:b/>
          <w:lang w:val="en-US"/>
        </w:rPr>
        <w:t>229 (Rev.WRC-12)</w:t>
      </w:r>
      <w:r w:rsidRPr="00D5614D">
        <w:rPr>
          <w:lang w:val="en-US"/>
        </w:rPr>
        <w:t>.</w:t>
      </w:r>
    </w:p>
    <w:p w:rsidR="002B483B" w:rsidRPr="00D5614D" w:rsidRDefault="002B483B" w:rsidP="002B483B">
      <w:pPr>
        <w:pStyle w:val="Heading3"/>
      </w:pPr>
      <w:bookmarkStart w:id="33" w:name="_Hlk514929404"/>
      <w:bookmarkStart w:id="34" w:name="_Hlk514934639"/>
      <w:r w:rsidRPr="00D5614D">
        <w:t>2/1.16/4.4.3</w:t>
      </w:r>
      <w:r w:rsidRPr="00D5614D">
        <w:tab/>
        <w:t xml:space="preserve">Method D3: </w:t>
      </w:r>
      <w:bookmarkEnd w:id="33"/>
      <w:bookmarkEnd w:id="34"/>
      <w:r w:rsidRPr="00D5614D">
        <w:t>Accommodate WAS/RLAN in an existing or new footnote</w:t>
      </w:r>
    </w:p>
    <w:p w:rsidR="002B483B" w:rsidRPr="00D5614D" w:rsidRDefault="002B483B" w:rsidP="002B483B">
      <w:pPr>
        <w:tabs>
          <w:tab w:val="clear" w:pos="1134"/>
          <w:tab w:val="clear" w:pos="1871"/>
          <w:tab w:val="clear" w:pos="2268"/>
        </w:tabs>
        <w:rPr>
          <w:lang w:val="en-US"/>
        </w:rPr>
      </w:pPr>
      <w:r w:rsidRPr="00D5614D">
        <w:rPr>
          <w:lang w:val="en-US"/>
        </w:rPr>
        <w:t>This method accommodates WAS/RLAN in an existing footnote having mobile primary allocation or in a new footnote having mobile primary allocation.</w:t>
      </w:r>
    </w:p>
    <w:p w:rsidR="002B483B" w:rsidRPr="00D5614D" w:rsidRDefault="002B483B" w:rsidP="002B483B">
      <w:pPr>
        <w:pStyle w:val="Heading2"/>
      </w:pPr>
      <w:bookmarkStart w:id="35" w:name="_Hlk514934700"/>
      <w:bookmarkEnd w:id="32"/>
      <w:r w:rsidRPr="00D5614D">
        <w:t>2/1.16/4.5</w:t>
      </w:r>
      <w:r w:rsidRPr="00D5614D">
        <w:tab/>
        <w:t>Frequency band E, 5 850-5 925 MHz</w:t>
      </w:r>
    </w:p>
    <w:p w:rsidR="002B483B" w:rsidRPr="00D5614D" w:rsidRDefault="002B483B" w:rsidP="002B483B">
      <w:pPr>
        <w:pStyle w:val="Heading3"/>
        <w:rPr>
          <w:szCs w:val="24"/>
        </w:rPr>
      </w:pPr>
      <w:r w:rsidRPr="00D5614D">
        <w:t>2/1.16/4.5.1</w:t>
      </w:r>
      <w:r w:rsidRPr="00D5614D">
        <w:tab/>
        <w:t>Method E: No Change to the RR</w:t>
      </w:r>
      <w:bookmarkEnd w:id="35"/>
    </w:p>
    <w:p w:rsidR="002B483B" w:rsidRDefault="002B483B" w:rsidP="002B483B">
      <w:pPr>
        <w:tabs>
          <w:tab w:val="clear" w:pos="1134"/>
          <w:tab w:val="clear" w:pos="1871"/>
          <w:tab w:val="clear" w:pos="2268"/>
        </w:tabs>
        <w:rPr>
          <w:szCs w:val="24"/>
          <w:lang w:eastAsia="ja-JP"/>
        </w:rPr>
      </w:pPr>
      <w:r w:rsidRPr="00D5614D">
        <w:rPr>
          <w:bCs/>
          <w:lang w:val="en-US"/>
        </w:rPr>
        <w:t xml:space="preserve">Only one method is proposed, with no change to RR, except suppression of Resolution </w:t>
      </w:r>
      <w:r w:rsidRPr="00D5614D">
        <w:rPr>
          <w:b/>
          <w:bCs/>
          <w:lang w:val="en-US"/>
        </w:rPr>
        <w:t>239</w:t>
      </w:r>
      <w:r>
        <w:rPr>
          <w:b/>
          <w:bCs/>
          <w:lang w:val="en-US"/>
        </w:rPr>
        <w:t xml:space="preserve"> (WRC</w:t>
      </w:r>
      <w:r>
        <w:rPr>
          <w:b/>
          <w:bCs/>
          <w:lang w:val="en-US"/>
        </w:rPr>
        <w:noBreakHyphen/>
        <w:t>15</w:t>
      </w:r>
      <w:r>
        <w:rPr>
          <w:bCs/>
          <w:lang w:val="en-US"/>
        </w:rPr>
        <w:t>).</w:t>
      </w:r>
    </w:p>
    <w:p w:rsidR="002B483B" w:rsidRDefault="002B483B" w:rsidP="002B483B">
      <w:pPr>
        <w:pStyle w:val="Heading1"/>
        <w:tabs>
          <w:tab w:val="clear" w:pos="1134"/>
          <w:tab w:val="clear" w:pos="1871"/>
          <w:tab w:val="clear" w:pos="2268"/>
        </w:tabs>
      </w:pPr>
      <w:r>
        <w:lastRenderedPageBreak/>
        <w:t>2/1.16/5</w:t>
      </w:r>
      <w:r>
        <w:tab/>
        <w:t>Regulatory and procedural considerations</w:t>
      </w:r>
    </w:p>
    <w:p w:rsidR="002B483B" w:rsidRDefault="002B483B" w:rsidP="002B483B">
      <w:pPr>
        <w:pStyle w:val="Heading2"/>
        <w:rPr>
          <w:lang w:val="en-US"/>
        </w:rPr>
      </w:pPr>
      <w:r>
        <w:rPr>
          <w:lang w:val="en-US"/>
        </w:rPr>
        <w:t>2/1.16/5.1</w:t>
      </w:r>
      <w:r>
        <w:rPr>
          <w:lang w:val="en-US"/>
        </w:rPr>
        <w:tab/>
        <w:t>Frequency band A, 5 150-5 250 MHz</w:t>
      </w:r>
    </w:p>
    <w:p w:rsidR="002B483B" w:rsidRDefault="002B483B" w:rsidP="002B483B">
      <w:pPr>
        <w:pStyle w:val="Methodheading3"/>
        <w:rPr>
          <w:lang w:val="en-US"/>
        </w:rPr>
      </w:pPr>
      <w:r>
        <w:rPr>
          <w:lang w:val="en-US"/>
        </w:rPr>
        <w:t>2/1.16/5.1.1</w:t>
      </w:r>
      <w:r>
        <w:rPr>
          <w:lang w:val="en-US"/>
        </w:rPr>
        <w:tab/>
      </w:r>
      <w:proofErr w:type="gramStart"/>
      <w:r>
        <w:rPr>
          <w:lang w:val="en-US"/>
        </w:rPr>
        <w:t>For</w:t>
      </w:r>
      <w:proofErr w:type="gramEnd"/>
      <w:r>
        <w:rPr>
          <w:lang w:val="en-US"/>
        </w:rPr>
        <w:t xml:space="preserve"> Method A1</w:t>
      </w:r>
    </w:p>
    <w:p w:rsidR="002B483B" w:rsidRDefault="002B483B" w:rsidP="002B483B">
      <w:pPr>
        <w:pStyle w:val="ArtNo"/>
        <w:rPr>
          <w:lang w:val="en-AU"/>
        </w:rPr>
      </w:pPr>
      <w:bookmarkStart w:id="36" w:name="_Toc451865291"/>
      <w:r w:rsidRPr="00F32405">
        <w:t>ARTICLE</w:t>
      </w:r>
      <w:r>
        <w:rPr>
          <w:lang w:val="en-AU"/>
        </w:rPr>
        <w:t xml:space="preserve"> </w:t>
      </w:r>
      <w:r>
        <w:rPr>
          <w:rStyle w:val="href"/>
          <w:rFonts w:eastAsiaTheme="majorEastAsia"/>
          <w:color w:val="000000"/>
          <w:lang w:val="en-AU"/>
        </w:rPr>
        <w:t>5</w:t>
      </w:r>
      <w:bookmarkEnd w:id="36"/>
    </w:p>
    <w:p w:rsidR="002B483B" w:rsidRDefault="002B483B" w:rsidP="002B483B">
      <w:pPr>
        <w:pStyle w:val="Arttitle"/>
        <w:rPr>
          <w:lang w:val="en-US"/>
        </w:rPr>
      </w:pPr>
      <w:bookmarkStart w:id="37" w:name="_Toc451865292"/>
      <w:bookmarkStart w:id="38" w:name="_Toc327956583"/>
      <w:r>
        <w:t>Frequency allocations</w:t>
      </w:r>
      <w:bookmarkEnd w:id="37"/>
      <w:bookmarkEnd w:id="38"/>
    </w:p>
    <w:p w:rsidR="002B483B" w:rsidRDefault="002B483B" w:rsidP="002B483B">
      <w:pPr>
        <w:pStyle w:val="Section1"/>
        <w:keepNext/>
      </w:pPr>
      <w:r>
        <w:t>Section</w:t>
      </w:r>
      <w:r>
        <w:rPr>
          <w:lang w:val="en-AU"/>
        </w:rPr>
        <w:t xml:space="preserve"> IV – Table of Frequency </w:t>
      </w:r>
      <w:proofErr w:type="gramStart"/>
      <w:r>
        <w:rPr>
          <w:lang w:val="en-AU"/>
        </w:rPr>
        <w:t>Allocations</w:t>
      </w:r>
      <w:proofErr w:type="gramEnd"/>
      <w:r>
        <w:rPr>
          <w:lang w:val="en-AU"/>
        </w:rPr>
        <w:br/>
      </w:r>
      <w:r>
        <w:rPr>
          <w:b w:val="0"/>
          <w:bCs/>
        </w:rPr>
        <w:t xml:space="preserve">(See No. </w:t>
      </w:r>
      <w:r>
        <w:t>2.1</w:t>
      </w:r>
      <w:r>
        <w:rPr>
          <w:b w:val="0"/>
          <w:bCs/>
        </w:rPr>
        <w:t>)</w:t>
      </w:r>
      <w:r>
        <w:rPr>
          <w:b w:val="0"/>
          <w:bCs/>
        </w:rPr>
        <w:br/>
      </w:r>
      <w:r>
        <w:br/>
      </w:r>
    </w:p>
    <w:p w:rsidR="002B483B" w:rsidRDefault="002B483B" w:rsidP="002B483B">
      <w:pPr>
        <w:pStyle w:val="Proposal"/>
      </w:pPr>
      <w:r>
        <w:t>NOC</w:t>
      </w:r>
    </w:p>
    <w:p w:rsidR="002B483B" w:rsidRDefault="002B483B" w:rsidP="002B483B">
      <w:pPr>
        <w:pStyle w:val="Tabletitle"/>
      </w:pPr>
      <w:r>
        <w:rPr>
          <w:lang w:val="en-AU"/>
        </w:rPr>
        <w:t>4</w:t>
      </w:r>
      <w:r>
        <w:t> </w:t>
      </w:r>
      <w:r>
        <w:rPr>
          <w:lang w:val="en-AU"/>
        </w:rPr>
        <w:t>800-5 250 MHz</w:t>
      </w:r>
    </w:p>
    <w:tbl>
      <w:tblPr>
        <w:tblW w:w="0"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Allocation to services</w:t>
            </w:r>
          </w:p>
        </w:tc>
      </w:tr>
      <w:tr w:rsidR="002B483B" w:rsidTr="002B483B">
        <w:trPr>
          <w:cantSplit/>
          <w:jc w:val="center"/>
        </w:trPr>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1</w:t>
            </w:r>
          </w:p>
        </w:tc>
        <w:tc>
          <w:tcPr>
            <w:tcW w:w="3099"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2</w:t>
            </w:r>
          </w:p>
        </w:tc>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3</w:t>
            </w:r>
          </w:p>
        </w:tc>
      </w:tr>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rsidR="002B483B" w:rsidRDefault="002B483B" w:rsidP="002B483B">
            <w:pPr>
              <w:pStyle w:val="TableTextS5"/>
              <w:tabs>
                <w:tab w:val="clear" w:pos="170"/>
                <w:tab w:val="clear" w:pos="567"/>
                <w:tab w:val="clear" w:pos="737"/>
              </w:tabs>
              <w:spacing w:before="60" w:after="60" w:line="210" w:lineRule="exact"/>
              <w:rPr>
                <w:color w:val="000000"/>
              </w:rPr>
            </w:pPr>
            <w:r>
              <w:rPr>
                <w:rStyle w:val="Tablefreq"/>
              </w:rPr>
              <w:t>5 150-5 250</w:t>
            </w:r>
            <w:r>
              <w:rPr>
                <w:color w:val="000000"/>
              </w:rPr>
              <w:tab/>
              <w:t xml:space="preserve">FIXED-SATELLITE (Earth-to-space)  </w:t>
            </w:r>
            <w:r>
              <w:rPr>
                <w:rStyle w:val="Artref"/>
                <w:color w:val="000000"/>
              </w:rPr>
              <w:t>5.447A</w:t>
            </w:r>
          </w:p>
          <w:p w:rsidR="002B483B" w:rsidRDefault="002B483B" w:rsidP="002B483B">
            <w:pPr>
              <w:pStyle w:val="TableTextS5"/>
              <w:spacing w:before="60" w:after="60" w:line="210" w:lineRule="exact"/>
              <w:rPr>
                <w:color w:val="000000"/>
                <w:lang w:val="fr-CH"/>
              </w:rPr>
            </w:pPr>
            <w:r>
              <w:rPr>
                <w:rStyle w:val="Artref"/>
                <w:color w:val="000000"/>
              </w:rPr>
              <w:tab/>
            </w:r>
            <w:r>
              <w:rPr>
                <w:rStyle w:val="Artref"/>
                <w:color w:val="000000"/>
              </w:rPr>
              <w:tab/>
            </w:r>
            <w:r>
              <w:rPr>
                <w:rStyle w:val="Artref"/>
                <w:color w:val="000000"/>
              </w:rPr>
              <w:tab/>
            </w:r>
            <w:r>
              <w:rPr>
                <w:rStyle w:val="Artref"/>
                <w:color w:val="000000"/>
              </w:rPr>
              <w:tab/>
            </w:r>
            <w:r>
              <w:rPr>
                <w:color w:val="000000"/>
                <w:lang w:val="fr-CH"/>
              </w:rPr>
              <w:t xml:space="preserve">MOBILE </w:t>
            </w:r>
            <w:proofErr w:type="spellStart"/>
            <w:r>
              <w:rPr>
                <w:color w:val="000000"/>
                <w:lang w:val="fr-CH"/>
              </w:rPr>
              <w:t>except</w:t>
            </w:r>
            <w:proofErr w:type="spellEnd"/>
            <w:r>
              <w:rPr>
                <w:color w:val="000000"/>
                <w:lang w:val="fr-CH"/>
              </w:rPr>
              <w:t xml:space="preserve"> </w:t>
            </w:r>
            <w:proofErr w:type="spellStart"/>
            <w:r>
              <w:rPr>
                <w:color w:val="000000"/>
                <w:lang w:val="fr-CH"/>
              </w:rPr>
              <w:t>aeronautical</w:t>
            </w:r>
            <w:proofErr w:type="spellEnd"/>
            <w:r>
              <w:rPr>
                <w:color w:val="000000"/>
                <w:lang w:val="fr-CH"/>
              </w:rPr>
              <w:t xml:space="preserve"> mobile  </w:t>
            </w:r>
            <w:r>
              <w:rPr>
                <w:rStyle w:val="Artref"/>
                <w:color w:val="000000"/>
                <w:lang w:val="fr-CH"/>
              </w:rPr>
              <w:t>5.446A</w:t>
            </w:r>
            <w:r>
              <w:rPr>
                <w:color w:val="000000"/>
                <w:lang w:val="fr-CH"/>
              </w:rPr>
              <w:t xml:space="preserve">  </w:t>
            </w:r>
            <w:r>
              <w:rPr>
                <w:rStyle w:val="Artref"/>
                <w:color w:val="000000"/>
                <w:lang w:val="fr-CH"/>
              </w:rPr>
              <w:t>5.446B</w:t>
            </w:r>
          </w:p>
          <w:p w:rsidR="002B483B" w:rsidRDefault="002B483B" w:rsidP="002B483B">
            <w:pPr>
              <w:pStyle w:val="TableTextS5"/>
              <w:spacing w:before="60" w:after="60" w:line="210" w:lineRule="exact"/>
              <w:rPr>
                <w:color w:val="000000"/>
                <w:lang w:val="en-US"/>
              </w:rPr>
            </w:pPr>
            <w:r>
              <w:rPr>
                <w:color w:val="000000"/>
                <w:lang w:val="fr-CH"/>
              </w:rPr>
              <w:tab/>
            </w:r>
            <w:r>
              <w:rPr>
                <w:color w:val="000000"/>
                <w:lang w:val="fr-CH"/>
              </w:rPr>
              <w:tab/>
            </w:r>
            <w:r>
              <w:rPr>
                <w:color w:val="000000"/>
                <w:lang w:val="fr-CH"/>
              </w:rPr>
              <w:tab/>
            </w:r>
            <w:r>
              <w:rPr>
                <w:color w:val="000000"/>
                <w:lang w:val="fr-CH"/>
              </w:rPr>
              <w:tab/>
            </w:r>
            <w:r>
              <w:rPr>
                <w:color w:val="000000"/>
              </w:rPr>
              <w:t>AERONAUTICAL RADIONAVIGATION</w:t>
            </w:r>
          </w:p>
          <w:p w:rsidR="002B483B" w:rsidRDefault="002B483B" w:rsidP="002B483B">
            <w:pPr>
              <w:pStyle w:val="TableTextS5"/>
              <w:spacing w:before="60" w:after="60" w:line="210" w:lineRule="exact"/>
              <w:rPr>
                <w:rStyle w:val="Tablefreq"/>
                <w:color w:val="000000"/>
              </w:rPr>
            </w:pPr>
            <w:r>
              <w:rPr>
                <w:color w:val="000000"/>
                <w:lang w:val="fr-CH"/>
              </w:rPr>
              <w:tab/>
            </w:r>
            <w:r>
              <w:rPr>
                <w:color w:val="000000"/>
                <w:lang w:val="fr-CH"/>
              </w:rPr>
              <w:tab/>
            </w:r>
            <w:r>
              <w:rPr>
                <w:color w:val="000000"/>
                <w:lang w:val="fr-CH"/>
              </w:rPr>
              <w:tab/>
            </w:r>
            <w:r>
              <w:rPr>
                <w:color w:val="000000"/>
                <w:lang w:val="fr-CH"/>
              </w:rPr>
              <w:tab/>
            </w:r>
            <w:r>
              <w:rPr>
                <w:rStyle w:val="Artref"/>
                <w:color w:val="000000"/>
              </w:rPr>
              <w:t>5.446</w:t>
            </w:r>
            <w:r>
              <w:rPr>
                <w:color w:val="000000"/>
              </w:rPr>
              <w:t xml:space="preserve">  </w:t>
            </w:r>
            <w:r>
              <w:rPr>
                <w:rStyle w:val="Artref"/>
                <w:color w:val="000000"/>
              </w:rPr>
              <w:t>5.446C  5.447</w:t>
            </w:r>
            <w:r>
              <w:rPr>
                <w:color w:val="000000"/>
              </w:rPr>
              <w:t xml:space="preserve">  </w:t>
            </w:r>
            <w:r>
              <w:rPr>
                <w:rStyle w:val="Artref"/>
                <w:color w:val="000000"/>
              </w:rPr>
              <w:t>5.447B</w:t>
            </w:r>
            <w:r>
              <w:rPr>
                <w:color w:val="000000"/>
              </w:rPr>
              <w:t xml:space="preserve">  </w:t>
            </w:r>
            <w:r>
              <w:rPr>
                <w:rStyle w:val="Artref"/>
                <w:color w:val="000000"/>
              </w:rPr>
              <w:t>5.447C</w:t>
            </w:r>
          </w:p>
        </w:tc>
      </w:tr>
    </w:tbl>
    <w:p w:rsidR="002B483B" w:rsidRDefault="002B483B" w:rsidP="002B483B">
      <w:pPr>
        <w:pStyle w:val="Reasons"/>
      </w:pPr>
    </w:p>
    <w:p w:rsidR="002B483B" w:rsidRDefault="002B483B" w:rsidP="002B483B">
      <w:pPr>
        <w:pStyle w:val="Methodheading3"/>
        <w:rPr>
          <w:lang w:val="en-US"/>
        </w:rPr>
      </w:pPr>
      <w:r>
        <w:rPr>
          <w:lang w:val="en-US"/>
        </w:rPr>
        <w:t>2/1.16/5.1.2</w:t>
      </w:r>
      <w:r>
        <w:rPr>
          <w:lang w:val="en-US"/>
        </w:rPr>
        <w:tab/>
      </w:r>
      <w:proofErr w:type="gramStart"/>
      <w:r>
        <w:rPr>
          <w:lang w:val="en-US"/>
        </w:rPr>
        <w:t>For</w:t>
      </w:r>
      <w:proofErr w:type="gramEnd"/>
      <w:r>
        <w:rPr>
          <w:lang w:val="en-US"/>
        </w:rPr>
        <w:t xml:space="preserve"> Method A2</w:t>
      </w:r>
    </w:p>
    <w:p w:rsidR="002B483B" w:rsidRDefault="002B483B" w:rsidP="002B483B">
      <w:pPr>
        <w:pStyle w:val="Proposal"/>
      </w:pPr>
      <w:bookmarkStart w:id="39" w:name="_Hlk514932433"/>
      <w:r>
        <w:t>MOD</w:t>
      </w:r>
    </w:p>
    <w:p w:rsidR="002B483B" w:rsidRPr="006905BC" w:rsidRDefault="002B483B" w:rsidP="002B483B">
      <w:pPr>
        <w:pStyle w:val="ResNo"/>
      </w:pPr>
      <w:bookmarkStart w:id="40" w:name="_Toc450048684"/>
      <w:r w:rsidRPr="006905BC">
        <w:t xml:space="preserve">RESOLUTION </w:t>
      </w:r>
      <w:r w:rsidRPr="006905BC">
        <w:rPr>
          <w:rStyle w:val="href"/>
        </w:rPr>
        <w:t>229</w:t>
      </w:r>
      <w:r w:rsidRPr="006905BC">
        <w:t xml:space="preserve"> (Rev.WRC</w:t>
      </w:r>
      <w:r w:rsidRPr="006905BC">
        <w:noBreakHyphen/>
        <w:t>1</w:t>
      </w:r>
      <w:del w:id="41" w:author="delaRosaT.2" w:date="2018-06-01T14:37:00Z">
        <w:r w:rsidRPr="006905BC" w:rsidDel="00860455">
          <w:delText>2</w:delText>
        </w:r>
      </w:del>
      <w:ins w:id="42" w:author="delaRosaT.2" w:date="2018-06-01T14:37:00Z">
        <w:r>
          <w:t>9</w:t>
        </w:r>
      </w:ins>
      <w:r w:rsidRPr="006905BC">
        <w:t>)</w:t>
      </w:r>
      <w:bookmarkEnd w:id="40"/>
    </w:p>
    <w:p w:rsidR="002B483B" w:rsidRPr="006905BC" w:rsidRDefault="002B483B" w:rsidP="002B483B">
      <w:pPr>
        <w:pStyle w:val="Restitle"/>
      </w:pPr>
      <w:bookmarkStart w:id="43" w:name="_Toc319401792"/>
      <w:bookmarkStart w:id="44" w:name="_Toc327364418"/>
      <w:bookmarkStart w:id="45" w:name="_Toc450048685"/>
      <w:r w:rsidRPr="006905BC">
        <w:t xml:space="preserve">Use of the bands 5 150-5 250 MHz, 5 250-5 350 MHz and 5 470-5 725 MHz </w:t>
      </w:r>
      <w:r w:rsidRPr="006905BC">
        <w:br/>
        <w:t xml:space="preserve">by the mobile service for the implementation of wireless access systems </w:t>
      </w:r>
      <w:r w:rsidRPr="006905BC">
        <w:br/>
        <w:t>including radio local area networks</w:t>
      </w:r>
      <w:bookmarkEnd w:id="43"/>
      <w:bookmarkEnd w:id="44"/>
      <w:bookmarkEnd w:id="45"/>
    </w:p>
    <w:p w:rsidR="002B483B" w:rsidRPr="006905BC" w:rsidRDefault="002B483B" w:rsidP="002B483B">
      <w:pPr>
        <w:pStyle w:val="Normalaftertitle0"/>
      </w:pPr>
      <w:r w:rsidRPr="006905BC">
        <w:t xml:space="preserve">The World </w:t>
      </w:r>
      <w:r w:rsidRPr="008C6D07">
        <w:t>Radiocommunication</w:t>
      </w:r>
      <w:r w:rsidRPr="006905BC">
        <w:t xml:space="preserve"> Conference (</w:t>
      </w:r>
      <w:proofErr w:type="spellStart"/>
      <w:del w:id="46" w:author="delaRosaT.2" w:date="2018-06-01T14:37:00Z">
        <w:r w:rsidRPr="006905BC" w:rsidDel="00860455">
          <w:delText>Geneva</w:delText>
        </w:r>
      </w:del>
      <w:ins w:id="47" w:author="Michael Kraemer" w:date="2018-05-10T15:28:00Z">
        <w:r>
          <w:rPr>
            <w:lang w:eastAsia="nl-NL"/>
          </w:rPr>
          <w:t>Sharm</w:t>
        </w:r>
      </w:ins>
      <w:proofErr w:type="spellEnd"/>
      <w:ins w:id="48" w:author="Michael Kraemer" w:date="2018-05-30T13:08:00Z">
        <w:r>
          <w:rPr>
            <w:lang w:eastAsia="nl-NL"/>
            <w:rPrChange w:id="49" w:author="Michael Kraemer" w:date="2018-05-30T13:08:00Z">
              <w:rPr>
                <w:highlight w:val="cyan"/>
                <w:lang w:eastAsia="nl-NL"/>
              </w:rPr>
            </w:rPrChange>
          </w:rPr>
          <w:t xml:space="preserve"> </w:t>
        </w:r>
      </w:ins>
      <w:ins w:id="50" w:author="Michael Kraemer" w:date="2018-05-30T13:07:00Z">
        <w:r>
          <w:rPr>
            <w:lang w:eastAsia="nl-NL"/>
            <w:rPrChange w:id="51" w:author="Michael Kraemer" w:date="2018-05-30T13:08:00Z">
              <w:rPr>
                <w:highlight w:val="cyan"/>
                <w:lang w:eastAsia="nl-NL"/>
              </w:rPr>
            </w:rPrChange>
          </w:rPr>
          <w:t>e</w:t>
        </w:r>
      </w:ins>
      <w:ins w:id="52" w:author="Michael Kraemer" w:date="2018-05-10T15:28:00Z">
        <w:r>
          <w:rPr>
            <w:lang w:eastAsia="nl-NL"/>
          </w:rPr>
          <w:t>l-Sheikh</w:t>
        </w:r>
      </w:ins>
      <w:r w:rsidRPr="006905BC">
        <w:t>, 201</w:t>
      </w:r>
      <w:del w:id="53" w:author="delaRosaT.2" w:date="2018-06-01T14:37:00Z">
        <w:r w:rsidRPr="006905BC" w:rsidDel="00860455">
          <w:delText>2</w:delText>
        </w:r>
      </w:del>
      <w:ins w:id="54" w:author="delaRosaT.2" w:date="2018-06-01T14:37:00Z">
        <w:r>
          <w:t>9</w:t>
        </w:r>
      </w:ins>
      <w:r w:rsidRPr="006905BC">
        <w:t>),</w:t>
      </w:r>
    </w:p>
    <w:p w:rsidR="002B483B" w:rsidRPr="006905BC" w:rsidRDefault="002B483B" w:rsidP="002B483B">
      <w:pPr>
        <w:pStyle w:val="Call"/>
      </w:pPr>
      <w:proofErr w:type="gramStart"/>
      <w:r w:rsidRPr="006905BC">
        <w:t>considering</w:t>
      </w:r>
      <w:proofErr w:type="gramEnd"/>
    </w:p>
    <w:p w:rsidR="002B483B" w:rsidRPr="006905BC" w:rsidRDefault="002B483B" w:rsidP="002B483B">
      <w:r w:rsidRPr="006905BC">
        <w:rPr>
          <w:i/>
        </w:rPr>
        <w:t>a)</w:t>
      </w:r>
      <w:r w:rsidRPr="006905BC">
        <w:tab/>
        <w:t>that WRC</w:t>
      </w:r>
      <w:r w:rsidRPr="006905BC">
        <w:noBreakHyphen/>
        <w:t>03 allocated the bands 5 150-5 350 MHz and 5 470-5 725 MHz on a primary basis to the mobile service for the implementation of wireless access systems (WAS), including radio local area networks (RLANs);</w:t>
      </w:r>
    </w:p>
    <w:p w:rsidR="002B483B" w:rsidRPr="006905BC" w:rsidRDefault="002B483B" w:rsidP="002B483B">
      <w:r w:rsidRPr="006905BC">
        <w:rPr>
          <w:i/>
          <w:iCs/>
        </w:rPr>
        <w:t>b)</w:t>
      </w:r>
      <w:r w:rsidRPr="006905BC">
        <w:tab/>
        <w:t>that WRC</w:t>
      </w:r>
      <w:r w:rsidRPr="006905BC">
        <w:noBreakHyphen/>
        <w:t>03 decided to make an additional primary allocation for the Earth exploration-satellite service (EESS) (active) in the band 5 460-5 570 MHz and space research service (SRS) (active) in the band 5 350-5 570 MHz;</w:t>
      </w:r>
    </w:p>
    <w:p w:rsidR="002B483B" w:rsidRPr="006905BC" w:rsidRDefault="002B483B" w:rsidP="002B483B">
      <w:r w:rsidRPr="006905BC">
        <w:rPr>
          <w:i/>
          <w:iCs/>
        </w:rPr>
        <w:t>c)</w:t>
      </w:r>
      <w:r w:rsidRPr="006905BC">
        <w:tab/>
      </w:r>
      <w:proofErr w:type="gramStart"/>
      <w:r w:rsidRPr="006905BC">
        <w:t>that</w:t>
      </w:r>
      <w:proofErr w:type="gramEnd"/>
      <w:r w:rsidRPr="006905BC">
        <w:t xml:space="preserve"> WRC</w:t>
      </w:r>
      <w:r w:rsidRPr="006905BC">
        <w:noBreakHyphen/>
        <w:t>03 decided to upgrade the radiolocation service to a primary status in the 5 350</w:t>
      </w:r>
      <w:r>
        <w:noBreakHyphen/>
      </w:r>
      <w:r w:rsidRPr="006905BC">
        <w:t>5 650 MHz band;</w:t>
      </w:r>
    </w:p>
    <w:p w:rsidR="002B483B" w:rsidRPr="006905BC" w:rsidRDefault="002B483B" w:rsidP="002B483B">
      <w:r w:rsidRPr="006905BC">
        <w:rPr>
          <w:i/>
        </w:rPr>
        <w:lastRenderedPageBreak/>
        <w:t>d)</w:t>
      </w:r>
      <w:r w:rsidRPr="006905BC">
        <w:tab/>
      </w:r>
      <w:proofErr w:type="gramStart"/>
      <w:r w:rsidRPr="006905BC">
        <w:t>that</w:t>
      </w:r>
      <w:proofErr w:type="gramEnd"/>
      <w:r w:rsidRPr="006905BC">
        <w:t xml:space="preserve"> the band 5 150-5 250 MHz is allocated worldwide on a primary basis to the fixed-satellite service (FSS) (Earth-to-space), this allocation being limited to feeder links of non</w:t>
      </w:r>
      <w:r>
        <w:noBreakHyphen/>
      </w:r>
      <w:r w:rsidRPr="006905BC">
        <w:t>geostationary-satellite systems in the mobile-satellite service (No. </w:t>
      </w:r>
      <w:r w:rsidRPr="006905BC">
        <w:rPr>
          <w:rStyle w:val="Artref"/>
          <w:b/>
          <w:color w:val="000000"/>
        </w:rPr>
        <w:t>5.447A</w:t>
      </w:r>
      <w:r w:rsidRPr="006905BC">
        <w:t>);</w:t>
      </w:r>
    </w:p>
    <w:p w:rsidR="002B483B" w:rsidRPr="006905BC" w:rsidRDefault="002B483B" w:rsidP="002B483B">
      <w:r w:rsidRPr="006905BC">
        <w:rPr>
          <w:i/>
          <w:iCs/>
        </w:rPr>
        <w:t>e)</w:t>
      </w:r>
      <w:r w:rsidRPr="006905BC">
        <w:tab/>
        <w:t>that the band 5 150-5 250 MHz is also allocated to the mobile service, on a primary basis, in some countries (No. </w:t>
      </w:r>
      <w:r w:rsidRPr="006905BC">
        <w:rPr>
          <w:rStyle w:val="Artref"/>
          <w:b/>
          <w:color w:val="000000"/>
        </w:rPr>
        <w:t>5.447</w:t>
      </w:r>
      <w:r w:rsidRPr="006905BC">
        <w:t>) subject to agreement obtained under No. </w:t>
      </w:r>
      <w:r w:rsidRPr="006905BC">
        <w:rPr>
          <w:rStyle w:val="Artref"/>
          <w:b/>
          <w:color w:val="000000"/>
        </w:rPr>
        <w:t>9.21</w:t>
      </w:r>
      <w:r w:rsidRPr="006905BC">
        <w:t>;</w:t>
      </w:r>
    </w:p>
    <w:p w:rsidR="002B483B" w:rsidRPr="006905BC" w:rsidRDefault="002B483B" w:rsidP="002B483B">
      <w:r w:rsidRPr="006905BC">
        <w:rPr>
          <w:i/>
          <w:iCs/>
        </w:rPr>
        <w:t>f)</w:t>
      </w:r>
      <w:r w:rsidRPr="006905BC">
        <w:tab/>
        <w:t>that the band 5 250-5 460 MHz is allocated to the EESS (active) and the band 5 250</w:t>
      </w:r>
      <w:r>
        <w:noBreakHyphen/>
      </w:r>
      <w:r w:rsidRPr="006905BC">
        <w:t>5 350 MHz to the SRS (active) on a primary basis;</w:t>
      </w:r>
    </w:p>
    <w:p w:rsidR="002B483B" w:rsidRPr="006905BC" w:rsidRDefault="002B483B" w:rsidP="002B483B">
      <w:r w:rsidRPr="006905BC">
        <w:rPr>
          <w:i/>
          <w:iCs/>
        </w:rPr>
        <w:t>g)</w:t>
      </w:r>
      <w:r w:rsidRPr="006905BC">
        <w:tab/>
      </w:r>
      <w:proofErr w:type="gramStart"/>
      <w:r w:rsidRPr="006905BC">
        <w:t>that</w:t>
      </w:r>
      <w:proofErr w:type="gramEnd"/>
      <w:r w:rsidRPr="006905BC">
        <w:t xml:space="preserve"> the band 5 250-5 725 MHz is allocated on a primary basis to the </w:t>
      </w:r>
      <w:proofErr w:type="spellStart"/>
      <w:r w:rsidRPr="006905BC">
        <w:t>radiodetermination</w:t>
      </w:r>
      <w:proofErr w:type="spellEnd"/>
      <w:r w:rsidRPr="006905BC">
        <w:t xml:space="preserve"> service;</w:t>
      </w:r>
    </w:p>
    <w:p w:rsidR="002B483B" w:rsidRPr="006905BC" w:rsidRDefault="002B483B" w:rsidP="002B483B">
      <w:r w:rsidRPr="006905BC">
        <w:rPr>
          <w:i/>
          <w:iCs/>
        </w:rPr>
        <w:t>h)</w:t>
      </w:r>
      <w:r w:rsidRPr="006905BC">
        <w:tab/>
      </w:r>
      <w:proofErr w:type="gramStart"/>
      <w:r w:rsidRPr="006905BC">
        <w:t>that</w:t>
      </w:r>
      <w:proofErr w:type="gramEnd"/>
      <w:r w:rsidRPr="006905BC">
        <w:t xml:space="preserve"> there is a need to protect the existing primary services in the 5 150-5 350 MHz and 5 470-5 725 MHz bands;</w:t>
      </w:r>
    </w:p>
    <w:p w:rsidR="002B483B" w:rsidRPr="006905BC" w:rsidRDefault="002B483B" w:rsidP="002B483B">
      <w:proofErr w:type="spellStart"/>
      <w:r w:rsidRPr="006905BC">
        <w:rPr>
          <w:i/>
        </w:rPr>
        <w:t>i</w:t>
      </w:r>
      <w:proofErr w:type="spellEnd"/>
      <w:r w:rsidRPr="006905BC">
        <w:rPr>
          <w:i/>
        </w:rPr>
        <w:t>)</w:t>
      </w:r>
      <w:r w:rsidRPr="006905BC">
        <w:tab/>
      </w:r>
      <w:proofErr w:type="gramStart"/>
      <w:r w:rsidRPr="006905BC">
        <w:t>that</w:t>
      </w:r>
      <w:proofErr w:type="gramEnd"/>
      <w:r w:rsidRPr="006905BC">
        <w:t xml:space="preserve"> results of studies in ITU</w:t>
      </w:r>
      <w:r w:rsidRPr="006905BC">
        <w:noBreakHyphen/>
        <w:t>R indicate that sharing in the band 5 150-5 250 MHz between WAS, including RLANs, and the FSS is feasible under specified conditions;</w:t>
      </w:r>
    </w:p>
    <w:p w:rsidR="002B483B" w:rsidRPr="006905BC" w:rsidRDefault="002B483B" w:rsidP="002B483B">
      <w:r w:rsidRPr="006905BC">
        <w:rPr>
          <w:i/>
        </w:rPr>
        <w:t>j)</w:t>
      </w:r>
      <w:r w:rsidRPr="006905BC">
        <w:tab/>
      </w:r>
      <w:proofErr w:type="gramStart"/>
      <w:r w:rsidRPr="006905BC">
        <w:t>that</w:t>
      </w:r>
      <w:proofErr w:type="gramEnd"/>
      <w:r w:rsidRPr="006905BC">
        <w:t xml:space="preserve"> studies have shown that sharing between the </w:t>
      </w:r>
      <w:proofErr w:type="spellStart"/>
      <w:r w:rsidRPr="006905BC">
        <w:t>radiodetermination</w:t>
      </w:r>
      <w:proofErr w:type="spellEnd"/>
      <w:r w:rsidRPr="006905BC">
        <w:t xml:space="preserve"> and mobile services in the bands 5 250-5 350 MHz and 5 470-5 725 MHz is only possible with the application of mitigation techniques such as dynamic frequency selection;</w:t>
      </w:r>
    </w:p>
    <w:p w:rsidR="002B483B" w:rsidRPr="006905BC" w:rsidRDefault="002B483B" w:rsidP="002B483B">
      <w:r w:rsidRPr="006905BC">
        <w:rPr>
          <w:i/>
        </w:rPr>
        <w:t>k)</w:t>
      </w:r>
      <w:r w:rsidRPr="006905BC">
        <w:tab/>
      </w:r>
      <w:proofErr w:type="gramStart"/>
      <w:r w:rsidRPr="006905BC">
        <w:t>that</w:t>
      </w:r>
      <w:proofErr w:type="gramEnd"/>
      <w:r w:rsidRPr="006905BC">
        <w:t xml:space="preserve"> there is a need to specify an appropriate e.i.r.p. limit and, where necessary, operational restrictions for WAS, including RLANs, in the mobile service in the bands 5 250</w:t>
      </w:r>
      <w:r>
        <w:noBreakHyphen/>
      </w:r>
      <w:r w:rsidRPr="006905BC">
        <w:t>5 350 MHz and 5 470-5 570 MHz in order to protect systems in the EESS (active) and SRS (active);</w:t>
      </w:r>
    </w:p>
    <w:p w:rsidR="002B483B" w:rsidRPr="006905BC" w:rsidRDefault="002B483B" w:rsidP="002B483B">
      <w:r w:rsidRPr="006905BC">
        <w:rPr>
          <w:i/>
        </w:rPr>
        <w:t>l)</w:t>
      </w:r>
      <w:r w:rsidRPr="006905BC">
        <w:tab/>
      </w:r>
      <w:proofErr w:type="gramStart"/>
      <w:r w:rsidRPr="006905BC">
        <w:t>that</w:t>
      </w:r>
      <w:proofErr w:type="gramEnd"/>
      <w:r w:rsidRPr="006905BC">
        <w:t xml:space="preserve"> the deployment density of WAS, including RLANs, will depend on a number of factors including </w:t>
      </w:r>
      <w:proofErr w:type="spellStart"/>
      <w:r w:rsidRPr="006905BC">
        <w:t>intrasystem</w:t>
      </w:r>
      <w:proofErr w:type="spellEnd"/>
      <w:r w:rsidRPr="006905BC">
        <w:t xml:space="preserve"> interference and the availability of other competing technologies and services</w:t>
      </w:r>
      <w:del w:id="55" w:author="delaRosaT.2" w:date="2018-06-01T14:37:00Z">
        <w:r w:rsidRPr="006905BC" w:rsidDel="00860455">
          <w:delText>,</w:delText>
        </w:r>
      </w:del>
      <w:ins w:id="56" w:author="delaRosaT.2" w:date="2018-06-01T14:37:00Z">
        <w:r>
          <w:t>;</w:t>
        </w:r>
      </w:ins>
    </w:p>
    <w:p w:rsidR="002B483B" w:rsidRDefault="002B483B" w:rsidP="002B483B">
      <w:pPr>
        <w:tabs>
          <w:tab w:val="clear" w:pos="1871"/>
          <w:tab w:val="clear" w:pos="2268"/>
        </w:tabs>
        <w:rPr>
          <w:ins w:id="57" w:author="delaRosaT.2" w:date="2018-06-01T14:37:00Z"/>
        </w:rPr>
      </w:pPr>
      <w:ins w:id="58" w:author="delaRosaT.2" w:date="2018-06-01T14:37:00Z">
        <w:r>
          <w:rPr>
            <w:i/>
          </w:rPr>
          <w:t>m)</w:t>
        </w:r>
        <w:r>
          <w:tab/>
          <w:t xml:space="preserve">that the means to measure or calculate the aggregate </w:t>
        </w:r>
        <w:proofErr w:type="spellStart"/>
        <w:r>
          <w:t>pfd</w:t>
        </w:r>
        <w:proofErr w:type="spellEnd"/>
        <w:r>
          <w:t xml:space="preserve"> level at FSS satellite receivers specified in Recommendation ITU</w:t>
        </w:r>
        <w:r>
          <w:noBreakHyphen/>
          <w:t>R S.1426 are currently under study;</w:t>
        </w:r>
      </w:ins>
    </w:p>
    <w:p w:rsidR="002B483B" w:rsidRDefault="002B483B" w:rsidP="002B483B">
      <w:pPr>
        <w:tabs>
          <w:tab w:val="clear" w:pos="1871"/>
          <w:tab w:val="clear" w:pos="2268"/>
        </w:tabs>
        <w:rPr>
          <w:ins w:id="59" w:author="delaRosaT.2" w:date="2018-06-01T14:37:00Z"/>
        </w:rPr>
      </w:pPr>
      <w:ins w:id="60" w:author="delaRosaT.2" w:date="2018-06-01T14:37:00Z">
        <w:r>
          <w:rPr>
            <w:i/>
            <w:iCs/>
          </w:rPr>
          <w:t>n)</w:t>
        </w:r>
        <w:r>
          <w:tab/>
          <w:t>that certain parameters contained in Recommendation ITU</w:t>
        </w:r>
        <w:r>
          <w:noBreakHyphen/>
          <w:t>R M.1454 related to the calculation of the number of RLANs tolerable by FSS satellite receivers operating in the band 5 150-5 250 MHz require further study;</w:t>
        </w:r>
      </w:ins>
    </w:p>
    <w:p w:rsidR="002B483B" w:rsidRDefault="002B483B" w:rsidP="002B483B">
      <w:pPr>
        <w:tabs>
          <w:tab w:val="clear" w:pos="1871"/>
          <w:tab w:val="clear" w:pos="2268"/>
        </w:tabs>
        <w:rPr>
          <w:ins w:id="61" w:author="delaRosaT.2" w:date="2018-06-01T14:37:00Z"/>
        </w:rPr>
      </w:pPr>
      <w:ins w:id="62" w:author="delaRosaT.2" w:date="2018-06-01T14:37:00Z">
        <w:r>
          <w:rPr>
            <w:i/>
          </w:rPr>
          <w:t>o)</w:t>
        </w:r>
        <w:r>
          <w:tab/>
        </w:r>
        <w:proofErr w:type="gramStart"/>
        <w:r>
          <w:t>that</w:t>
        </w:r>
        <w:proofErr w:type="gramEnd"/>
        <w:r>
          <w:t xml:space="preserve"> an aggregate </w:t>
        </w:r>
        <w:proofErr w:type="spellStart"/>
        <w:r>
          <w:t>pfd</w:t>
        </w:r>
        <w:proofErr w:type="spellEnd"/>
        <w:r>
          <w:t xml:space="preserve"> level has been developed in Recommendation ITU</w:t>
        </w:r>
        <w:r>
          <w:noBreakHyphen/>
          <w:t>R S.1426 for the protection of FSS satellite receivers in the 5 150-5 250 MHz band,</w:t>
        </w:r>
      </w:ins>
    </w:p>
    <w:p w:rsidR="002B483B" w:rsidRPr="006905BC" w:rsidRDefault="002B483B" w:rsidP="002B483B">
      <w:pPr>
        <w:pStyle w:val="Call"/>
      </w:pPr>
      <w:proofErr w:type="gramStart"/>
      <w:r w:rsidRPr="006905BC">
        <w:t>further</w:t>
      </w:r>
      <w:proofErr w:type="gramEnd"/>
      <w:r w:rsidRPr="006905BC">
        <w:t xml:space="preserve"> considering</w:t>
      </w:r>
    </w:p>
    <w:p w:rsidR="002B483B" w:rsidRPr="006905BC" w:rsidRDefault="002B483B" w:rsidP="002B483B">
      <w:r w:rsidRPr="006905BC">
        <w:rPr>
          <w:i/>
        </w:rPr>
        <w:t>a)</w:t>
      </w:r>
      <w:r w:rsidRPr="006905BC">
        <w:rPr>
          <w:sz w:val="20"/>
        </w:rPr>
        <w:tab/>
      </w:r>
      <w:r w:rsidRPr="006905BC">
        <w:t xml:space="preserve">that the interference from a single WAS, including RLANs, complying with the operational restrictions under </w:t>
      </w:r>
      <w:r w:rsidRPr="006905BC">
        <w:rPr>
          <w:i/>
          <w:iCs/>
        </w:rPr>
        <w:t>resolves </w:t>
      </w:r>
      <w:r w:rsidRPr="006905BC">
        <w:t>2 will not on its own cause any unacceptable interference to FSS receivers on board satellites in the band 5 150-5 250 MHz;</w:t>
      </w:r>
    </w:p>
    <w:p w:rsidR="002B483B" w:rsidRPr="006905BC" w:rsidRDefault="002B483B" w:rsidP="002B483B">
      <w:r w:rsidRPr="006905BC">
        <w:rPr>
          <w:i/>
        </w:rPr>
        <w:t>b)</w:t>
      </w:r>
      <w:r w:rsidRPr="006905BC">
        <w:tab/>
      </w:r>
      <w:proofErr w:type="gramStart"/>
      <w:r w:rsidRPr="006905BC">
        <w:t>that</w:t>
      </w:r>
      <w:proofErr w:type="gramEnd"/>
      <w:r w:rsidRPr="006905BC">
        <w:t xml:space="preserve"> such FSS satellite receivers may experience an unacceptable effect due to the aggregate interference from these WAS, including RLANs, especially in the case of a prolific growth in the number of these systems;</w:t>
      </w:r>
    </w:p>
    <w:p w:rsidR="002B483B" w:rsidRPr="006905BC" w:rsidRDefault="002B483B" w:rsidP="002B483B">
      <w:r w:rsidRPr="006905BC">
        <w:rPr>
          <w:i/>
        </w:rPr>
        <w:t>c)</w:t>
      </w:r>
      <w:r w:rsidRPr="006905BC">
        <w:tab/>
        <w:t>that the aggregate effect on FSS satellite receivers will be due to the global deployment of WAS, including RLANs, and it may not be possible for administrations to determine the location of the source of the interference and the number of WAS, including RLANs, in operation simultaneously,</w:t>
      </w:r>
    </w:p>
    <w:p w:rsidR="002B483B" w:rsidRPr="006905BC" w:rsidRDefault="002B483B" w:rsidP="002B483B">
      <w:pPr>
        <w:pStyle w:val="Call"/>
      </w:pPr>
      <w:proofErr w:type="gramStart"/>
      <w:r w:rsidRPr="006905BC">
        <w:lastRenderedPageBreak/>
        <w:t>noting</w:t>
      </w:r>
      <w:proofErr w:type="gramEnd"/>
    </w:p>
    <w:p w:rsidR="002B483B" w:rsidRPr="006905BC" w:rsidRDefault="002B483B" w:rsidP="002B483B">
      <w:r w:rsidRPr="006905BC">
        <w:rPr>
          <w:i/>
          <w:iCs/>
        </w:rPr>
        <w:t>a)</w:t>
      </w:r>
      <w:r w:rsidRPr="006905BC">
        <w:tab/>
        <w:t>that, prior to WRC</w:t>
      </w:r>
      <w:r w:rsidRPr="006905BC">
        <w:noBreakHyphen/>
        <w:t>03, a number of administrations have developed regulations to permit indoor and outdoor WAS, including RLANs, to operate in the various bands under consideration in this Resolution;</w:t>
      </w:r>
    </w:p>
    <w:p w:rsidR="002B483B" w:rsidRPr="006905BC" w:rsidRDefault="002B483B" w:rsidP="002B483B">
      <w:r w:rsidRPr="006905BC">
        <w:rPr>
          <w:i/>
          <w:iCs/>
          <w:color w:val="000000"/>
        </w:rPr>
        <w:t>b)</w:t>
      </w:r>
      <w:r w:rsidRPr="006905BC">
        <w:tab/>
      </w:r>
      <w:proofErr w:type="gramStart"/>
      <w:r w:rsidRPr="006905BC">
        <w:t>that</w:t>
      </w:r>
      <w:proofErr w:type="gramEnd"/>
      <w:r w:rsidRPr="006905BC">
        <w:t xml:space="preserve">, </w:t>
      </w:r>
      <w:r w:rsidRPr="006905BC">
        <w:rPr>
          <w:lang w:eastAsia="ja-JP"/>
        </w:rPr>
        <w:t xml:space="preserve">in response to Resolution </w:t>
      </w:r>
      <w:r w:rsidRPr="006905BC">
        <w:rPr>
          <w:b/>
          <w:bCs/>
          <w:lang w:eastAsia="ja-JP"/>
        </w:rPr>
        <w:t>229 (WRC</w:t>
      </w:r>
      <w:r w:rsidRPr="006905BC">
        <w:rPr>
          <w:b/>
          <w:bCs/>
          <w:lang w:eastAsia="ja-JP"/>
        </w:rPr>
        <w:noBreakHyphen/>
        <w:t>03)</w:t>
      </w:r>
      <w:r>
        <w:rPr>
          <w:rStyle w:val="FootnoteReference"/>
          <w:b/>
          <w:bCs/>
          <w:lang w:eastAsia="ja-JP"/>
        </w:rPr>
        <w:footnoteReference w:customMarkFollows="1" w:id="3"/>
        <w:t>*</w:t>
      </w:r>
      <w:r w:rsidRPr="006905BC">
        <w:rPr>
          <w:lang w:eastAsia="ja-JP"/>
        </w:rPr>
        <w:t>, ITU</w:t>
      </w:r>
      <w:r w:rsidRPr="006905BC">
        <w:rPr>
          <w:lang w:eastAsia="ja-JP"/>
        </w:rPr>
        <w:noBreakHyphen/>
        <w:t>R developed Report ITU</w:t>
      </w:r>
      <w:r w:rsidRPr="006905BC">
        <w:rPr>
          <w:lang w:eastAsia="ja-JP"/>
        </w:rPr>
        <w:noBreakHyphen/>
        <w:t>R M.2115, which provides t</w:t>
      </w:r>
      <w:r w:rsidRPr="009E02CB">
        <w:rPr>
          <w:lang w:eastAsia="ja-JP"/>
        </w:rPr>
        <w:t>esting procedures for implementation of dynamic frequency selection</w:t>
      </w:r>
      <w:r w:rsidRPr="006905BC">
        <w:rPr>
          <w:lang w:eastAsia="ja-JP"/>
        </w:rPr>
        <w:t>,</w:t>
      </w:r>
    </w:p>
    <w:p w:rsidR="002B483B" w:rsidRPr="006905BC" w:rsidRDefault="002B483B" w:rsidP="002B483B">
      <w:pPr>
        <w:pStyle w:val="Call"/>
      </w:pPr>
      <w:proofErr w:type="gramStart"/>
      <w:r w:rsidRPr="006905BC">
        <w:t>recognizing</w:t>
      </w:r>
      <w:proofErr w:type="gramEnd"/>
    </w:p>
    <w:p w:rsidR="002B483B" w:rsidRPr="006905BC" w:rsidRDefault="002B483B" w:rsidP="002B483B">
      <w:r w:rsidRPr="006905BC">
        <w:rPr>
          <w:i/>
        </w:rPr>
        <w:t>a)</w:t>
      </w:r>
      <w:r w:rsidRPr="006905BC">
        <w:tab/>
      </w:r>
      <w:proofErr w:type="gramStart"/>
      <w:r w:rsidRPr="006905BC">
        <w:t>that</w:t>
      </w:r>
      <w:proofErr w:type="gramEnd"/>
      <w:r w:rsidRPr="006905BC">
        <w:t xml:space="preserve"> in the band 5 600-5 650 MHz, ground-based meteorological radars are extensively deployed and support critical national weather services, according to footnote No. </w:t>
      </w:r>
      <w:r w:rsidRPr="006905BC">
        <w:rPr>
          <w:rStyle w:val="Artref"/>
          <w:b/>
          <w:color w:val="000000"/>
        </w:rPr>
        <w:t>5.452</w:t>
      </w:r>
      <w:r w:rsidRPr="006905BC">
        <w:t>;</w:t>
      </w:r>
    </w:p>
    <w:p w:rsidR="002B483B" w:rsidRPr="006905BC" w:rsidDel="002B266D" w:rsidRDefault="002B483B" w:rsidP="002B483B">
      <w:pPr>
        <w:rPr>
          <w:del w:id="63" w:author="delaRosaT.2" w:date="2018-06-01T14:44:00Z"/>
        </w:rPr>
      </w:pPr>
      <w:del w:id="64" w:author="delaRosaT.2" w:date="2018-06-01T14:44:00Z">
        <w:r w:rsidRPr="006905BC" w:rsidDel="002B266D">
          <w:rPr>
            <w:i/>
          </w:rPr>
          <w:delText>b)</w:delText>
        </w:r>
        <w:r w:rsidRPr="006905BC" w:rsidDel="002B266D">
          <w:tab/>
          <w:delText>that the means to measure or calculate the aggregate pfd level at FSS satellite receivers specified in Recommendation ITU</w:delText>
        </w:r>
        <w:r w:rsidRPr="006905BC" w:rsidDel="002B266D">
          <w:noBreakHyphen/>
          <w:delText>R S.1426 are currently under study;</w:delText>
        </w:r>
      </w:del>
    </w:p>
    <w:p w:rsidR="002B483B" w:rsidRPr="006905BC" w:rsidDel="002B266D" w:rsidRDefault="002B483B" w:rsidP="002B483B">
      <w:pPr>
        <w:rPr>
          <w:del w:id="65" w:author="delaRosaT.2" w:date="2018-06-01T14:44:00Z"/>
        </w:rPr>
      </w:pPr>
      <w:del w:id="66" w:author="delaRosaT.2" w:date="2018-06-01T14:44:00Z">
        <w:r w:rsidRPr="006905BC" w:rsidDel="002B266D">
          <w:rPr>
            <w:i/>
            <w:iCs/>
          </w:rPr>
          <w:delText>c)</w:delText>
        </w:r>
        <w:r w:rsidRPr="006905BC" w:rsidDel="002B266D">
          <w:tab/>
          <w:delText>that certain parameters contained in Recommendation ITU</w:delText>
        </w:r>
        <w:r w:rsidRPr="006905BC" w:rsidDel="002B266D">
          <w:noBreakHyphen/>
          <w:delText>R M.1454 related to the calculation of the number of RLANs tolerable by FSS satellite receivers operating in the band 5 150</w:delText>
        </w:r>
        <w:r w:rsidDel="002B266D">
          <w:noBreakHyphen/>
        </w:r>
        <w:r w:rsidRPr="006905BC" w:rsidDel="002B266D">
          <w:delText>5 250 MHz require further study;</w:delText>
        </w:r>
      </w:del>
    </w:p>
    <w:p w:rsidR="002B483B" w:rsidRPr="006905BC" w:rsidRDefault="002B483B" w:rsidP="002B483B">
      <w:del w:id="67" w:author="delaRosaT.2" w:date="2018-06-01T14:44:00Z">
        <w:r w:rsidRPr="006905BC" w:rsidDel="002B266D">
          <w:rPr>
            <w:i/>
          </w:rPr>
          <w:delText>d</w:delText>
        </w:r>
      </w:del>
      <w:ins w:id="68" w:author="delaRosaT.2" w:date="2018-06-01T14:44:00Z">
        <w:r>
          <w:rPr>
            <w:i/>
          </w:rPr>
          <w:t>b</w:t>
        </w:r>
      </w:ins>
      <w:r w:rsidRPr="006905BC">
        <w:rPr>
          <w:i/>
        </w:rPr>
        <w:t>)</w:t>
      </w:r>
      <w:r w:rsidRPr="006905BC">
        <w:tab/>
      </w:r>
      <w:proofErr w:type="gramStart"/>
      <w:r w:rsidRPr="006905BC">
        <w:t>that</w:t>
      </w:r>
      <w:proofErr w:type="gramEnd"/>
      <w:r w:rsidRPr="006905BC">
        <w:t xml:space="preserve"> the performance and interference criteria of </w:t>
      </w:r>
      <w:proofErr w:type="spellStart"/>
      <w:r w:rsidRPr="006905BC">
        <w:t>spaceborne</w:t>
      </w:r>
      <w:proofErr w:type="spellEnd"/>
      <w:r w:rsidRPr="006905BC">
        <w:t xml:space="preserve"> active sensors in the EESS (active) are given in Recommendation ITU</w:t>
      </w:r>
      <w:r w:rsidRPr="006905BC">
        <w:noBreakHyphen/>
        <w:t>R RS.1166;</w:t>
      </w:r>
    </w:p>
    <w:p w:rsidR="002B483B" w:rsidRPr="006905BC" w:rsidRDefault="002B483B" w:rsidP="002B483B">
      <w:del w:id="69" w:author="delaRosaT.2" w:date="2018-06-01T14:44:00Z">
        <w:r w:rsidRPr="006905BC" w:rsidDel="002B266D">
          <w:rPr>
            <w:i/>
          </w:rPr>
          <w:delText>e</w:delText>
        </w:r>
      </w:del>
      <w:ins w:id="70" w:author="delaRosaT.2" w:date="2018-06-01T14:44:00Z">
        <w:r>
          <w:rPr>
            <w:i/>
          </w:rPr>
          <w:t>c</w:t>
        </w:r>
      </w:ins>
      <w:r w:rsidRPr="006905BC">
        <w:rPr>
          <w:i/>
        </w:rPr>
        <w:t>)</w:t>
      </w:r>
      <w:r w:rsidRPr="006905BC">
        <w:tab/>
      </w:r>
      <w:proofErr w:type="gramStart"/>
      <w:r w:rsidRPr="006905BC">
        <w:t>that</w:t>
      </w:r>
      <w:proofErr w:type="gramEnd"/>
      <w:r w:rsidRPr="006905BC">
        <w:t xml:space="preserve"> a mitigation technique to protect </w:t>
      </w:r>
      <w:proofErr w:type="spellStart"/>
      <w:r w:rsidRPr="006905BC">
        <w:t>radiodetermination</w:t>
      </w:r>
      <w:proofErr w:type="spellEnd"/>
      <w:r w:rsidRPr="006905BC">
        <w:t xml:space="preserve"> systems is given in Recommendation ITU</w:t>
      </w:r>
      <w:r w:rsidRPr="006905BC">
        <w:noBreakHyphen/>
        <w:t>R M.1652;</w:t>
      </w:r>
    </w:p>
    <w:p w:rsidR="002B483B" w:rsidRPr="006905BC" w:rsidDel="002B266D" w:rsidRDefault="002B483B" w:rsidP="002B483B">
      <w:pPr>
        <w:rPr>
          <w:del w:id="71" w:author="delaRosaT.2" w:date="2018-06-01T14:44:00Z"/>
        </w:rPr>
      </w:pPr>
      <w:del w:id="72" w:author="delaRosaT.2" w:date="2018-06-01T14:44:00Z">
        <w:r w:rsidRPr="006905BC" w:rsidDel="002B266D">
          <w:rPr>
            <w:i/>
          </w:rPr>
          <w:delText>f)</w:delText>
        </w:r>
        <w:r w:rsidRPr="006905BC" w:rsidDel="002B266D">
          <w:tab/>
          <w:delText>that an aggregate pfd level has been developed in Recommendation ITU</w:delText>
        </w:r>
        <w:r w:rsidRPr="006905BC" w:rsidDel="002B266D">
          <w:noBreakHyphen/>
          <w:delText>R S.1426 for the protection of FSS satellite receivers in the 5 150-5 250 MHz band;</w:delText>
        </w:r>
      </w:del>
    </w:p>
    <w:p w:rsidR="002B483B" w:rsidRPr="006905BC" w:rsidRDefault="002B483B" w:rsidP="002B483B">
      <w:del w:id="73" w:author="delaRosaT.2" w:date="2018-06-01T14:44:00Z">
        <w:r w:rsidRPr="006905BC" w:rsidDel="002B266D">
          <w:rPr>
            <w:i/>
            <w:iCs/>
          </w:rPr>
          <w:delText>g</w:delText>
        </w:r>
      </w:del>
      <w:ins w:id="74" w:author="delaRosaT.2" w:date="2018-06-01T14:44:00Z">
        <w:r>
          <w:rPr>
            <w:i/>
            <w:iCs/>
          </w:rPr>
          <w:t>d</w:t>
        </w:r>
      </w:ins>
      <w:r w:rsidRPr="006905BC">
        <w:rPr>
          <w:i/>
          <w:iCs/>
        </w:rPr>
        <w:t>)</w:t>
      </w:r>
      <w:r w:rsidRPr="006905BC">
        <w:tab/>
      </w:r>
      <w:proofErr w:type="gramStart"/>
      <w:r w:rsidRPr="006905BC">
        <w:t>that</w:t>
      </w:r>
      <w:proofErr w:type="gramEnd"/>
      <w:r w:rsidRPr="006905BC">
        <w:t xml:space="preserve"> Recommendation ITU</w:t>
      </w:r>
      <w:r w:rsidRPr="006905BC">
        <w:noBreakHyphen/>
        <w:t>R RS.1632 identifies a suitable set of constraints for WAS, including RLANs, in order to protect the EESS (active) in the 5 250-5 350 MHz band;</w:t>
      </w:r>
    </w:p>
    <w:p w:rsidR="002B483B" w:rsidRPr="006905BC" w:rsidRDefault="002B483B" w:rsidP="002B483B">
      <w:del w:id="75" w:author="delaRosaT.2" w:date="2018-06-01T14:44:00Z">
        <w:r w:rsidRPr="006905BC" w:rsidDel="002B266D">
          <w:rPr>
            <w:i/>
            <w:iCs/>
          </w:rPr>
          <w:delText>h</w:delText>
        </w:r>
      </w:del>
      <w:ins w:id="76" w:author="delaRosaT.2" w:date="2018-06-01T14:44:00Z">
        <w:r>
          <w:rPr>
            <w:i/>
            <w:iCs/>
          </w:rPr>
          <w:t>e</w:t>
        </w:r>
      </w:ins>
      <w:r w:rsidRPr="006905BC">
        <w:rPr>
          <w:i/>
          <w:iCs/>
        </w:rPr>
        <w:t>)</w:t>
      </w:r>
      <w:r w:rsidRPr="006905BC">
        <w:tab/>
      </w:r>
      <w:proofErr w:type="gramStart"/>
      <w:r w:rsidRPr="006905BC">
        <w:t>that</w:t>
      </w:r>
      <w:proofErr w:type="gramEnd"/>
      <w:r w:rsidRPr="006905BC">
        <w:t xml:space="preserve"> Recommendation ITU</w:t>
      </w:r>
      <w:r w:rsidRPr="006905BC">
        <w:noBreakHyphen/>
        <w:t>R M.1653 identifies the conditions for sharing between WAS, including RLANs, and the EESS (active) in the 5 470-5 570 MHz band;</w:t>
      </w:r>
    </w:p>
    <w:p w:rsidR="002B483B" w:rsidRPr="006905BC" w:rsidRDefault="002B483B" w:rsidP="002B483B">
      <w:del w:id="77" w:author="delaRosaT.2" w:date="2018-06-01T14:44:00Z">
        <w:r w:rsidRPr="006905BC" w:rsidDel="002B266D">
          <w:rPr>
            <w:i/>
            <w:iCs/>
          </w:rPr>
          <w:delText>i</w:delText>
        </w:r>
      </w:del>
      <w:ins w:id="78" w:author="delaRosaT.2" w:date="2018-06-01T14:44:00Z">
        <w:r>
          <w:rPr>
            <w:i/>
            <w:iCs/>
          </w:rPr>
          <w:t>f</w:t>
        </w:r>
      </w:ins>
      <w:r w:rsidRPr="006905BC">
        <w:rPr>
          <w:i/>
          <w:iCs/>
        </w:rPr>
        <w:t>)</w:t>
      </w:r>
      <w:r w:rsidRPr="006905BC">
        <w:tab/>
        <w:t>that the stations in the mobile service should also be designed to provide, on average, a near-uniform spread of the loading of the spectrum used by stations across the band or bands in use to improve sharing with satellite services;</w:t>
      </w:r>
    </w:p>
    <w:p w:rsidR="002B483B" w:rsidRPr="006905BC" w:rsidRDefault="002B483B" w:rsidP="002B483B">
      <w:del w:id="79" w:author="delaRosaT.2" w:date="2018-06-01T14:44:00Z">
        <w:r w:rsidRPr="006905BC" w:rsidDel="002B266D">
          <w:rPr>
            <w:i/>
            <w:iCs/>
          </w:rPr>
          <w:delText>j</w:delText>
        </w:r>
      </w:del>
      <w:ins w:id="80" w:author="delaRosaT.2" w:date="2018-06-01T14:44:00Z">
        <w:r>
          <w:rPr>
            <w:i/>
            <w:iCs/>
          </w:rPr>
          <w:t>g</w:t>
        </w:r>
      </w:ins>
      <w:r w:rsidRPr="006905BC">
        <w:rPr>
          <w:i/>
          <w:iCs/>
        </w:rPr>
        <w:t>)</w:t>
      </w:r>
      <w:r w:rsidRPr="006905BC">
        <w:tab/>
      </w:r>
      <w:proofErr w:type="gramStart"/>
      <w:r w:rsidRPr="006905BC">
        <w:t>that</w:t>
      </w:r>
      <w:proofErr w:type="gramEnd"/>
      <w:r w:rsidRPr="006905BC">
        <w:t xml:space="preserve"> WAS, including RLANs, provide effective broadband solutions</w:t>
      </w:r>
      <w:ins w:id="81" w:author="delaRosaT.2" w:date="2018-06-01T14:45:00Z">
        <w:r>
          <w:t>, the future demand has increased since the frequency range was first identified for this application</w:t>
        </w:r>
      </w:ins>
      <w:r w:rsidRPr="006905BC">
        <w:t>;</w:t>
      </w:r>
    </w:p>
    <w:p w:rsidR="002B483B" w:rsidRPr="006905BC" w:rsidRDefault="002B483B" w:rsidP="002B483B">
      <w:del w:id="82" w:author="delaRosaT.2" w:date="2018-06-01T14:44:00Z">
        <w:r w:rsidRPr="006905BC" w:rsidDel="002B266D">
          <w:rPr>
            <w:i/>
          </w:rPr>
          <w:delText>k</w:delText>
        </w:r>
      </w:del>
      <w:ins w:id="83" w:author="delaRosaT.2" w:date="2018-06-01T14:44:00Z">
        <w:r>
          <w:rPr>
            <w:i/>
          </w:rPr>
          <w:t>h</w:t>
        </w:r>
      </w:ins>
      <w:r w:rsidRPr="006905BC">
        <w:rPr>
          <w:i/>
        </w:rPr>
        <w:t>)</w:t>
      </w:r>
      <w:r w:rsidRPr="006905BC">
        <w:tab/>
      </w:r>
      <w:proofErr w:type="gramStart"/>
      <w:r w:rsidRPr="006905BC">
        <w:t>that</w:t>
      </w:r>
      <w:proofErr w:type="gramEnd"/>
      <w:r w:rsidRPr="006905BC">
        <w:t xml:space="preserve"> there is a need for administrations to ensure that WAS, including RLANs, meet the required mitigation techniques, for example, through equipment or standards compliance procedures,</w:t>
      </w:r>
    </w:p>
    <w:p w:rsidR="002B483B" w:rsidRPr="006905BC" w:rsidRDefault="002B483B" w:rsidP="002B483B">
      <w:pPr>
        <w:pStyle w:val="Call"/>
      </w:pPr>
      <w:proofErr w:type="gramStart"/>
      <w:r w:rsidRPr="006905BC">
        <w:t>resolves</w:t>
      </w:r>
      <w:proofErr w:type="gramEnd"/>
    </w:p>
    <w:p w:rsidR="002B483B" w:rsidRPr="006905BC" w:rsidRDefault="002B483B" w:rsidP="002B483B">
      <w:r w:rsidRPr="006905BC">
        <w:t>1</w:t>
      </w:r>
      <w:r w:rsidRPr="006905BC">
        <w:tab/>
        <w:t xml:space="preserve">that the use of these bands by the mobile service </w:t>
      </w:r>
      <w:del w:id="84" w:author="delaRosaT.2" w:date="2018-06-01T14:45:00Z">
        <w:r w:rsidRPr="006905BC" w:rsidDel="002B266D">
          <w:delText>will be</w:delText>
        </w:r>
      </w:del>
      <w:ins w:id="85" w:author="delaRosaT.2" w:date="2018-06-01T14:45:00Z">
        <w:r>
          <w:t>is</w:t>
        </w:r>
      </w:ins>
      <w:r w:rsidRPr="006905BC">
        <w:t xml:space="preserve"> for the implementation of WAS, including RLANs, as described in the most recent version of Recommendation ITU</w:t>
      </w:r>
      <w:r w:rsidRPr="006905BC">
        <w:noBreakHyphen/>
        <w:t>R M.1450;</w:t>
      </w:r>
    </w:p>
    <w:p w:rsidR="002B483B" w:rsidRPr="006905BC" w:rsidRDefault="002B483B" w:rsidP="002B483B">
      <w:r w:rsidRPr="006905BC">
        <w:t>2</w:t>
      </w:r>
      <w:r w:rsidRPr="006905BC">
        <w:tab/>
        <w:t xml:space="preserve">that in the band 5 150-5 250 MHz, stations in the mobile service shall be restricted to </w:t>
      </w:r>
      <w:del w:id="86" w:author="delaRosaT.2" w:date="2018-06-01T14:45:00Z">
        <w:r w:rsidRPr="006905BC" w:rsidDel="002B266D">
          <w:delText xml:space="preserve">indoor use with </w:delText>
        </w:r>
      </w:del>
      <w:r w:rsidRPr="006905BC">
        <w:t>a maximum</w:t>
      </w:r>
      <w:del w:id="87" w:author="delaRosaT.2" w:date="2018-06-01T14:45:00Z">
        <w:r w:rsidRPr="006905BC" w:rsidDel="002B266D">
          <w:delText xml:space="preserve"> mean e.i.r.p.</w:delText>
        </w:r>
      </w:del>
      <w:ins w:id="88" w:author="delaRosaT.2" w:date="2018-06-01T14:45:00Z">
        <w:r w:rsidRPr="002B266D">
          <w:t xml:space="preserve"> </w:t>
        </w:r>
        <w:r>
          <w:t xml:space="preserve">conducted output of 1 W provided the maximum antenna </w:t>
        </w:r>
        <w:r>
          <w:lastRenderedPageBreak/>
          <w:t>gain does not exceed 6 dBi (i.e., a total maximum mean e.i.r.p. of 36 dBm)</w:t>
        </w:r>
      </w:ins>
      <w:r w:rsidRPr="006905BC">
        <w:rPr>
          <w:rStyle w:val="FootnoteReference"/>
        </w:rPr>
        <w:footnoteReference w:customMarkFollows="1" w:id="4"/>
        <w:t>1</w:t>
      </w:r>
      <w:ins w:id="89" w:author="delaRosaT.2" w:date="2018-06-01T14:46:00Z">
        <w:r>
          <w:t>, and,</w:t>
        </w:r>
      </w:ins>
      <w:del w:id="90" w:author="delaRosaT.2" w:date="2018-06-01T14:46:00Z">
        <w:r w:rsidDel="00864BA7">
          <w:delText xml:space="preserve"> </w:delText>
        </w:r>
        <w:r w:rsidRPr="006905BC" w:rsidDel="00864BA7">
          <w:delText>of 200 mW and a maximum mean e.i.r.p. density of 10 mW/MHz in any 1 MHz band or equivalently 0.25 mW/25 kHz in any 25 kHz band</w:delText>
        </w:r>
      </w:del>
      <w:ins w:id="91" w:author="delaRosaT.2" w:date="2018-06-01T14:46:00Z">
        <w:r>
          <w:t xml:space="preserve"> in addition, the maximum power spectral density shall not exceed 17 dBm in any 1 megahertz band, and, for the outdoor operation of stations in the mobile service the maximum e.i.r.p. at any elevation angle above 30 degrees as measured from the horizon shall not exceed 125 mW (21 dBm), and finally, for WAS/RLAN transmitters operating in the 5 150-5 250 MHz band, all unwanted emissions outside of the 5 150-5 350 MHz band shall not exceed an e.i.r.p. of </w:t>
        </w:r>
      </w:ins>
      <w:ins w:id="92" w:author="delaRosaT.2" w:date="2018-06-01T14:47:00Z">
        <w:r>
          <w:t>–</w:t>
        </w:r>
      </w:ins>
      <w:ins w:id="93" w:author="delaRosaT.2" w:date="2018-06-01T14:46:00Z">
        <w:r>
          <w:t>27 dBm/MHz</w:t>
        </w:r>
      </w:ins>
      <w:r w:rsidRPr="006905BC">
        <w:t>;</w:t>
      </w:r>
    </w:p>
    <w:p w:rsidR="002B483B" w:rsidRPr="006905BC" w:rsidDel="00864BA7" w:rsidRDefault="002B483B" w:rsidP="002B483B">
      <w:pPr>
        <w:rPr>
          <w:del w:id="94" w:author="delaRosaT.2" w:date="2018-06-01T14:47:00Z"/>
        </w:rPr>
      </w:pPr>
      <w:del w:id="95" w:author="delaRosaT.2" w:date="2018-06-01T14:47:00Z">
        <w:r w:rsidRPr="006905BC" w:rsidDel="00864BA7">
          <w:delText>3</w:delText>
        </w:r>
        <w:r w:rsidRPr="006905BC" w:rsidDel="00864BA7">
          <w:tab/>
          <w:delText>that administrations may monitor whether the aggregate pfd levels given in Recommendation ITU</w:delText>
        </w:r>
        <w:r w:rsidRPr="006905BC" w:rsidDel="00864BA7">
          <w:noBreakHyphen/>
          <w:delText>R S.1426</w:delText>
        </w:r>
        <w:r w:rsidRPr="006905BC" w:rsidDel="00864BA7">
          <w:rPr>
            <w:rStyle w:val="FootnoteReference"/>
          </w:rPr>
          <w:footnoteReference w:customMarkFollows="1" w:id="5"/>
          <w:delText>2</w:delText>
        </w:r>
        <w:r w:rsidRPr="006905BC" w:rsidDel="00864BA7">
          <w:delText xml:space="preserve"> have been, or will be exceeded in the future, in order to enable a future competent conference to take appropriate action;</w:delText>
        </w:r>
      </w:del>
    </w:p>
    <w:p w:rsidR="002B483B" w:rsidRPr="006905BC" w:rsidRDefault="002B483B" w:rsidP="002B483B">
      <w:del w:id="100" w:author="delaRosaT.2" w:date="2018-06-01T14:47:00Z">
        <w:r w:rsidRPr="006905BC" w:rsidDel="00864BA7">
          <w:delText>4</w:delText>
        </w:r>
      </w:del>
      <w:ins w:id="101" w:author="delaRosaT.2" w:date="2018-06-01T14:47:00Z">
        <w:r>
          <w:t>3</w:t>
        </w:r>
      </w:ins>
      <w:r w:rsidRPr="006905BC">
        <w:tab/>
        <w:t xml:space="preserve">that in the band 5 250-5 350 MHz, stations in the mobile service shall be limited to a maximum mean e.i.r.p. of 200 mW and a maximum mean e.i.r.p. density of 10 mW/MHz in any 1 MHz band. Administrations are requested to take appropriate measures that will result in the predominant number of stations in the mobile service being operated in an indoor environment. Furthermore, stations in the mobile service that are permitted to be used either indoors or outdoors may operate up to a maximum mean e.i.r.p. of 1 W and a maximum mean e.i.r.p. density of 50 mW/MHz in any 1 MHz band, and, when operating above a mean e.i.r.p. of 200 mW, these stations shall comply with the following e.i.r.p. elevation angle mask where </w:t>
      </w:r>
      <w:r w:rsidRPr="006905BC">
        <w:rPr>
          <w:rFonts w:ascii="Symbol" w:hAnsi="Symbol"/>
        </w:rPr>
        <w:sym w:font="Symbol" w:char="F071"/>
      </w:r>
      <w:r w:rsidRPr="006905BC">
        <w:t xml:space="preserve"> is the angle above the local horizontal plane (of the Earth):</w:t>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color w:val="000000"/>
        </w:rPr>
        <w:tab/>
        <w:t>−13 </w:t>
      </w:r>
      <w:proofErr w:type="gramStart"/>
      <w:r w:rsidRPr="006905BC">
        <w:rPr>
          <w:rFonts w:asciiTheme="majorBidi" w:hAnsiTheme="majorBidi" w:cstheme="majorBidi"/>
          <w:color w:val="000000"/>
        </w:rPr>
        <w:t>dB(</w:t>
      </w:r>
      <w:proofErr w:type="gramEnd"/>
      <w:r w:rsidRPr="006905BC">
        <w:rPr>
          <w:rFonts w:asciiTheme="majorBidi" w:hAnsiTheme="majorBidi" w:cstheme="majorBidi"/>
          <w:color w:val="000000"/>
        </w:rPr>
        <w:t>W/MHz)</w:t>
      </w:r>
      <w:r w:rsidRPr="006905BC">
        <w:rPr>
          <w:rFonts w:asciiTheme="majorBidi" w:hAnsiTheme="majorBidi" w:cstheme="majorBidi"/>
          <w:color w:val="000000"/>
        </w:rPr>
        <w:tab/>
      </w:r>
      <w:r w:rsidRPr="006905BC">
        <w:rPr>
          <w:rFonts w:asciiTheme="majorBidi" w:hAnsiTheme="majorBidi" w:cstheme="majorBidi"/>
          <w:color w:val="000000"/>
        </w:rPr>
        <w:tab/>
        <w:t>for</w:t>
      </w:r>
      <w:r w:rsidRPr="006905BC">
        <w:rPr>
          <w:rFonts w:asciiTheme="majorBidi" w:hAnsiTheme="majorBidi" w:cstheme="majorBidi"/>
          <w:color w:val="000000"/>
        </w:rPr>
        <w:tab/>
        <w:t>0°</w:t>
      </w:r>
      <w:r w:rsidRPr="006905BC">
        <w:rPr>
          <w:rFonts w:asciiTheme="majorBidi" w:hAnsiTheme="majorBidi" w:cstheme="majorBidi"/>
          <w:color w:val="000000"/>
        </w:rPr>
        <w:tab/>
        <w:t xml:space="preserve">≤ </w:t>
      </w:r>
      <w:r w:rsidRPr="006905BC">
        <w:rPr>
          <w:rFonts w:asciiTheme="majorBidi" w:hAnsiTheme="majorBidi" w:cstheme="majorBidi"/>
          <w:color w:val="000000"/>
        </w:rPr>
        <w:sym w:font="Symbol" w:char="F071"/>
      </w:r>
      <w:r w:rsidRPr="006905BC">
        <w:rPr>
          <w:rFonts w:asciiTheme="majorBidi" w:hAnsiTheme="majorBidi" w:cstheme="majorBidi"/>
          <w:color w:val="000000"/>
        </w:rPr>
        <w:t xml:space="preserve"> </w:t>
      </w:r>
      <w:r w:rsidRPr="006905BC">
        <w:rPr>
          <w:rFonts w:asciiTheme="majorBidi" w:hAnsiTheme="majorBidi" w:cstheme="majorBidi"/>
        </w:rPr>
        <w:t>&lt;</w:t>
      </w:r>
      <w:r w:rsidRPr="006905BC">
        <w:rPr>
          <w:rFonts w:asciiTheme="majorBidi" w:hAnsiTheme="majorBidi" w:cstheme="majorBidi"/>
          <w:color w:val="000000"/>
        </w:rPr>
        <w:t xml:space="preserve"> 8</w:t>
      </w:r>
      <w:r w:rsidRPr="006905BC">
        <w:rPr>
          <w:rFonts w:asciiTheme="majorBidi" w:hAnsiTheme="majorBidi" w:cstheme="majorBidi"/>
          <w:color w:val="000000"/>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13 </w:t>
      </w:r>
      <w:r w:rsidRPr="006905BC">
        <w:rPr>
          <w:rFonts w:asciiTheme="majorBidi" w:hAnsiTheme="majorBidi" w:cstheme="majorBidi"/>
          <w:color w:val="000000"/>
        </w:rPr>
        <w:t>−</w:t>
      </w:r>
      <w:r w:rsidRPr="006905BC">
        <w:rPr>
          <w:rFonts w:asciiTheme="majorBidi" w:hAnsiTheme="majorBidi" w:cstheme="majorBidi"/>
        </w:rPr>
        <w:t> 0.716(</w:t>
      </w:r>
      <w:r w:rsidRPr="006905BC">
        <w:rPr>
          <w:rFonts w:asciiTheme="majorBidi" w:hAnsiTheme="majorBidi" w:cstheme="majorBidi"/>
        </w:rPr>
        <w:sym w:font="Symbol" w:char="F071"/>
      </w:r>
      <w:r w:rsidRPr="006905BC">
        <w:rPr>
          <w:rFonts w:asciiTheme="majorBidi" w:hAnsiTheme="majorBidi" w:cstheme="majorBidi"/>
        </w:rPr>
        <w:t> − 8)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t>for</w:t>
      </w:r>
      <w:r w:rsidRPr="006905BC">
        <w:rPr>
          <w:rFonts w:asciiTheme="majorBidi" w:hAnsiTheme="majorBidi" w:cstheme="majorBidi"/>
        </w:rPr>
        <w:tab/>
        <w:t>8</w:t>
      </w:r>
      <w:r w:rsidRPr="006905BC">
        <w:rPr>
          <w:rFonts w:asciiTheme="majorBidi" w:hAnsiTheme="majorBidi" w:cstheme="majorBidi"/>
          <w:color w:val="000000"/>
        </w:rPr>
        <w:t>°</w:t>
      </w:r>
      <w:r w:rsidRPr="006905BC">
        <w:rPr>
          <w:rFonts w:asciiTheme="majorBidi" w:hAnsiTheme="majorBidi" w:cstheme="majorBidi"/>
        </w:rPr>
        <w:tab/>
        <w:t xml:space="preserve">≤ </w:t>
      </w:r>
      <w:r w:rsidRPr="006905BC">
        <w:rPr>
          <w:rFonts w:asciiTheme="majorBidi" w:hAnsiTheme="majorBidi" w:cstheme="majorBidi"/>
        </w:rPr>
        <w:sym w:font="Symbol" w:char="F071"/>
      </w:r>
      <w:r w:rsidRPr="006905BC">
        <w:rPr>
          <w:rFonts w:asciiTheme="majorBidi" w:hAnsiTheme="majorBidi" w:cstheme="majorBidi"/>
        </w:rPr>
        <w:t xml:space="preserve"> &lt; 40</w:t>
      </w:r>
      <w:r w:rsidRPr="006905BC">
        <w:rPr>
          <w:rFonts w:asciiTheme="majorBidi" w:hAnsiTheme="majorBidi" w:cstheme="majorBidi"/>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35.9 </w:t>
      </w:r>
      <w:r w:rsidRPr="006905BC">
        <w:rPr>
          <w:rFonts w:asciiTheme="majorBidi" w:hAnsiTheme="majorBidi" w:cstheme="majorBidi"/>
          <w:color w:val="000000"/>
        </w:rPr>
        <w:t>−</w:t>
      </w:r>
      <w:r w:rsidRPr="006905BC">
        <w:rPr>
          <w:rFonts w:asciiTheme="majorBidi" w:hAnsiTheme="majorBidi" w:cstheme="majorBidi"/>
        </w:rPr>
        <w:t> 1.22(</w:t>
      </w:r>
      <w:r w:rsidRPr="006905BC">
        <w:rPr>
          <w:rFonts w:asciiTheme="majorBidi" w:hAnsiTheme="majorBidi" w:cstheme="majorBidi"/>
        </w:rPr>
        <w:sym w:font="Symbol" w:char="F071"/>
      </w:r>
      <w:r w:rsidRPr="006905BC">
        <w:rPr>
          <w:rFonts w:asciiTheme="majorBidi" w:hAnsiTheme="majorBidi" w:cstheme="majorBidi"/>
        </w:rPr>
        <w:t> − 40)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t>for</w:t>
      </w:r>
      <w:r w:rsidRPr="006905BC">
        <w:rPr>
          <w:rFonts w:asciiTheme="majorBidi" w:hAnsiTheme="majorBidi" w:cstheme="majorBidi"/>
        </w:rPr>
        <w:tab/>
        <w:t>40</w:t>
      </w:r>
      <w:r w:rsidRPr="006905BC">
        <w:rPr>
          <w:rFonts w:asciiTheme="majorBidi" w:hAnsiTheme="majorBidi" w:cstheme="majorBidi"/>
          <w:color w:val="000000"/>
        </w:rPr>
        <w:t>°</w:t>
      </w:r>
      <w:r w:rsidRPr="006905BC">
        <w:rPr>
          <w:rFonts w:asciiTheme="majorBidi" w:hAnsiTheme="majorBidi" w:cstheme="majorBidi"/>
        </w:rPr>
        <w:tab/>
        <w:t xml:space="preserve">≤ </w:t>
      </w:r>
      <w:r w:rsidRPr="006905BC">
        <w:rPr>
          <w:rFonts w:asciiTheme="majorBidi" w:hAnsiTheme="majorBidi" w:cstheme="majorBidi"/>
        </w:rPr>
        <w:sym w:font="Symbol" w:char="F071"/>
      </w:r>
      <w:r w:rsidRPr="006905BC">
        <w:rPr>
          <w:rFonts w:asciiTheme="majorBidi" w:hAnsiTheme="majorBidi" w:cstheme="majorBidi"/>
        </w:rPr>
        <w:t xml:space="preserve"> ≤ 45</w:t>
      </w:r>
      <w:r w:rsidRPr="006905BC">
        <w:rPr>
          <w:rFonts w:asciiTheme="majorBidi" w:hAnsiTheme="majorBidi" w:cstheme="majorBidi"/>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42 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r>
      <w:r w:rsidRPr="006905BC">
        <w:rPr>
          <w:rFonts w:asciiTheme="majorBidi" w:hAnsiTheme="majorBidi" w:cstheme="majorBidi"/>
        </w:rPr>
        <w:tab/>
        <w:t>for</w:t>
      </w:r>
      <w:r w:rsidRPr="006905BC">
        <w:rPr>
          <w:rFonts w:asciiTheme="majorBidi" w:hAnsiTheme="majorBidi" w:cstheme="majorBidi"/>
        </w:rPr>
        <w:tab/>
        <w:t>45</w:t>
      </w:r>
      <w:r w:rsidRPr="006905BC">
        <w:rPr>
          <w:rFonts w:asciiTheme="majorBidi" w:hAnsiTheme="majorBidi" w:cstheme="majorBidi"/>
          <w:color w:val="000000"/>
        </w:rPr>
        <w:t>°</w:t>
      </w:r>
      <w:r w:rsidRPr="006905BC">
        <w:rPr>
          <w:rFonts w:asciiTheme="majorBidi" w:hAnsiTheme="majorBidi" w:cstheme="majorBidi"/>
        </w:rPr>
        <w:tab/>
        <w:t xml:space="preserve">&lt; </w:t>
      </w:r>
      <w:r w:rsidRPr="006905BC">
        <w:rPr>
          <w:rFonts w:asciiTheme="majorBidi" w:hAnsiTheme="majorBidi" w:cstheme="majorBidi"/>
        </w:rPr>
        <w:sym w:font="Symbol" w:char="F071"/>
      </w:r>
      <w:r w:rsidRPr="006905BC">
        <w:rPr>
          <w:rFonts w:asciiTheme="majorBidi" w:hAnsiTheme="majorBidi" w:cstheme="majorBidi"/>
        </w:rPr>
        <w:t>;</w:t>
      </w:r>
    </w:p>
    <w:p w:rsidR="002B483B" w:rsidRPr="006905BC" w:rsidRDefault="002B483B" w:rsidP="002B483B">
      <w:del w:id="102" w:author="delaRosaT.2" w:date="2018-06-01T14:47:00Z">
        <w:r w:rsidRPr="006905BC" w:rsidDel="00864BA7">
          <w:delText>5</w:delText>
        </w:r>
      </w:del>
      <w:ins w:id="103" w:author="delaRosaT.2" w:date="2018-06-01T14:47:00Z">
        <w:r>
          <w:t>4</w:t>
        </w:r>
      </w:ins>
      <w:r w:rsidRPr="006905BC">
        <w:tab/>
        <w:t>that administrations may exercise some flexibility in adopting other mitigation techniques, provided that they develop national regulations to meet their obligations to achieve an equivalent level of protection to the EESS (active) and the SRS (active) based on their system characteristics and interference criteria as stated in Recommendation ITU</w:t>
      </w:r>
      <w:r w:rsidRPr="006905BC">
        <w:noBreakHyphen/>
        <w:t>R RS.1632;</w:t>
      </w:r>
    </w:p>
    <w:p w:rsidR="002B483B" w:rsidRPr="006905BC" w:rsidRDefault="002B483B" w:rsidP="002B483B">
      <w:del w:id="104" w:author="delaRosaT.2" w:date="2018-06-01T14:47:00Z">
        <w:r w:rsidRPr="006905BC" w:rsidDel="00864BA7">
          <w:delText>6</w:delText>
        </w:r>
      </w:del>
      <w:ins w:id="105" w:author="delaRosaT.2" w:date="2018-06-01T14:47:00Z">
        <w:r>
          <w:t>5</w:t>
        </w:r>
      </w:ins>
      <w:r w:rsidRPr="006905BC">
        <w:tab/>
        <w:t xml:space="preserve">that in the band 5 470-5 725 MHz, stations in the mobile service shall be restricted to a </w:t>
      </w:r>
      <w:r w:rsidRPr="00D5614D">
        <w:t>maximum transmitter power of 250 mW</w:t>
      </w:r>
      <w:del w:id="106" w:author="WP5A" w:date="2018-06-04T22:44:00Z">
        <w:r w:rsidRPr="00D5614D" w:rsidDel="00E54394">
          <w:rPr>
            <w:position w:val="6"/>
            <w:sz w:val="18"/>
          </w:rPr>
          <w:delText>3</w:delText>
        </w:r>
      </w:del>
      <w:ins w:id="107" w:author="WP5A" w:date="2018-06-04T22:42:00Z">
        <w:r w:rsidRPr="00D5614D">
          <w:rPr>
            <w:rStyle w:val="FootnoteReference"/>
          </w:rPr>
          <w:footnoteReference w:customMarkFollows="1" w:id="6"/>
          <w:t>2</w:t>
        </w:r>
      </w:ins>
      <w:r w:rsidRPr="00D5614D">
        <w:t xml:space="preserve"> with a maximum mean e.i.r.p. of 1 W and a maximum</w:t>
      </w:r>
      <w:r w:rsidRPr="006905BC">
        <w:t xml:space="preserve"> mean e.i.r.p. density of 50 mW/MHz in any 1 MHz band;</w:t>
      </w:r>
    </w:p>
    <w:p w:rsidR="002B483B" w:rsidRPr="006905BC" w:rsidRDefault="002B483B" w:rsidP="002B483B">
      <w:pPr>
        <w:rPr>
          <w:i/>
          <w:iCs/>
        </w:rPr>
      </w:pPr>
      <w:del w:id="110" w:author="delaRosaT.2" w:date="2018-06-01T14:47:00Z">
        <w:r w:rsidRPr="006905BC" w:rsidDel="00864BA7">
          <w:delText>7</w:delText>
        </w:r>
      </w:del>
      <w:ins w:id="111" w:author="delaRosaT.2" w:date="2018-06-01T14:47:00Z">
        <w:r>
          <w:t>6</w:t>
        </w:r>
      </w:ins>
      <w:r w:rsidRPr="006905BC">
        <w:tab/>
        <w:t>that in the bands 5 250-5 350 MHz and 5 470-5 725 MHz, systems in the mobile service shall either employ transmitter power control to provide, on average, a mitigation factor of at least 3 dB on the maximum average output power of the systems, or, if transmitter power control is not in use, then the maximum mean e.i.r.p. shall be reduced by 3 dB;</w:t>
      </w:r>
    </w:p>
    <w:p w:rsidR="002B483B" w:rsidRPr="006905BC" w:rsidRDefault="002B483B" w:rsidP="002B483B">
      <w:del w:id="112" w:author="delaRosaT.2" w:date="2018-06-01T14:48:00Z">
        <w:r w:rsidRPr="006905BC" w:rsidDel="00864BA7">
          <w:lastRenderedPageBreak/>
          <w:delText>8</w:delText>
        </w:r>
      </w:del>
      <w:ins w:id="113" w:author="delaRosaT.2" w:date="2018-06-01T14:48:00Z">
        <w:r>
          <w:t>7</w:t>
        </w:r>
      </w:ins>
      <w:r w:rsidRPr="006905BC">
        <w:tab/>
        <w:t>that, in the bands 5 250-5 350 MHz and 5 470-5 725 MHz, the mitigation measures found in Annex 1 to Recommendation ITU</w:t>
      </w:r>
      <w:r w:rsidRPr="006905BC">
        <w:noBreakHyphen/>
        <w:t>R M.1652</w:t>
      </w:r>
      <w:r w:rsidRPr="006905BC">
        <w:noBreakHyphen/>
        <w:t xml:space="preserve">1 shall be implemented by systems in the mobile service to ensure compatible operation with </w:t>
      </w:r>
      <w:proofErr w:type="spellStart"/>
      <w:r w:rsidRPr="006905BC">
        <w:t>radiodetermination</w:t>
      </w:r>
      <w:proofErr w:type="spellEnd"/>
      <w:r w:rsidRPr="006905BC">
        <w:t xml:space="preserve"> systems,</w:t>
      </w:r>
    </w:p>
    <w:p w:rsidR="002B483B" w:rsidRPr="006905BC" w:rsidRDefault="002B483B" w:rsidP="002B483B">
      <w:pPr>
        <w:pStyle w:val="Call"/>
      </w:pPr>
      <w:proofErr w:type="gramStart"/>
      <w:r w:rsidRPr="006905BC">
        <w:t>invites</w:t>
      </w:r>
      <w:proofErr w:type="gramEnd"/>
      <w:r w:rsidRPr="006905BC">
        <w:t xml:space="preserve"> administrations</w:t>
      </w:r>
    </w:p>
    <w:p w:rsidR="002B483B" w:rsidRPr="006905BC" w:rsidRDefault="002B483B" w:rsidP="002B483B">
      <w:r w:rsidRPr="006905BC">
        <w:t xml:space="preserve">to </w:t>
      </w:r>
      <w:del w:id="114" w:author="delaRosaT.2" w:date="2018-06-01T14:48:00Z">
        <w:r w:rsidRPr="006905BC" w:rsidDel="00864BA7">
          <w:delText>adopt</w:delText>
        </w:r>
      </w:del>
      <w:ins w:id="115" w:author="delaRosaT.2" w:date="2018-06-01T14:48:00Z">
        <w:r>
          <w:t>consider</w:t>
        </w:r>
      </w:ins>
      <w:r w:rsidRPr="006905BC">
        <w:t xml:space="preserve"> appropriate </w:t>
      </w:r>
      <w:del w:id="116" w:author="delaRosaT.2" w:date="2018-06-01T14:48:00Z">
        <w:r w:rsidRPr="006905BC" w:rsidDel="00864BA7">
          <w:delText>regulation</w:delText>
        </w:r>
      </w:del>
      <w:ins w:id="117" w:author="delaRosaT.2" w:date="2018-06-01T14:48:00Z">
        <w:r>
          <w:t>measures</w:t>
        </w:r>
      </w:ins>
      <w:r w:rsidRPr="006905BC">
        <w:t xml:space="preserve"> </w:t>
      </w:r>
      <w:del w:id="118" w:author="delaRosaT.2" w:date="2018-06-01T14:48:00Z">
        <w:r w:rsidRPr="006905BC" w:rsidDel="00864BA7">
          <w:delText>if they intend to permit</w:delText>
        </w:r>
      </w:del>
      <w:ins w:id="119" w:author="delaRosaT.2" w:date="2018-06-01T14:48:00Z">
        <w:r>
          <w:t>when allowing</w:t>
        </w:r>
      </w:ins>
      <w:r w:rsidRPr="006905BC">
        <w:t xml:space="preserve"> the operation of stations in the mobile service using the e.i.r.p. elevation angle mask </w:t>
      </w:r>
      <w:ins w:id="120" w:author="delaRosaT.2" w:date="2018-06-01T14:48:00Z">
        <w:r>
          <w:t xml:space="preserve">referred </w:t>
        </w:r>
      </w:ins>
      <w:r w:rsidRPr="006905BC">
        <w:t xml:space="preserve">in </w:t>
      </w:r>
      <w:r w:rsidRPr="006905BC">
        <w:rPr>
          <w:i/>
          <w:iCs/>
        </w:rPr>
        <w:t>resolves </w:t>
      </w:r>
      <w:del w:id="121" w:author="delaRosaT.2" w:date="2018-06-01T14:50:00Z">
        <w:r w:rsidRPr="006905BC" w:rsidDel="007C6838">
          <w:delText>4</w:delText>
        </w:r>
      </w:del>
      <w:ins w:id="122" w:author="delaRosaT.2" w:date="2018-06-01T14:50:00Z">
        <w:r>
          <w:t>3 above</w:t>
        </w:r>
      </w:ins>
      <w:r w:rsidRPr="006905BC">
        <w:t>, to ensure the equipment is operated in compliance with this mask,</w:t>
      </w:r>
    </w:p>
    <w:p w:rsidR="002B483B" w:rsidRPr="006905BC" w:rsidRDefault="002B483B" w:rsidP="002B483B">
      <w:pPr>
        <w:pStyle w:val="Call"/>
      </w:pPr>
      <w:proofErr w:type="gramStart"/>
      <w:r w:rsidRPr="006905BC">
        <w:t>invites</w:t>
      </w:r>
      <w:proofErr w:type="gramEnd"/>
      <w:r w:rsidRPr="006905BC">
        <w:t xml:space="preserve"> ITU</w:t>
      </w:r>
      <w:r w:rsidRPr="006905BC">
        <w:noBreakHyphen/>
        <w:t>R</w:t>
      </w:r>
    </w:p>
    <w:p w:rsidR="002B483B" w:rsidRPr="006905BC" w:rsidDel="007C6838" w:rsidRDefault="002B483B" w:rsidP="002B483B">
      <w:pPr>
        <w:rPr>
          <w:del w:id="123" w:author="delaRosaT.2" w:date="2018-06-01T14:51:00Z"/>
        </w:rPr>
      </w:pPr>
      <w:del w:id="124" w:author="delaRosaT.2" w:date="2018-06-01T14:51:00Z">
        <w:r w:rsidRPr="006905BC" w:rsidDel="007C6838">
          <w:delText>1</w:delText>
        </w:r>
        <w:r w:rsidRPr="006905BC" w:rsidDel="007C6838">
          <w:tab/>
          <w:delText>to continue work on regulatory mechanisms and further mitigation techniques to avoid incompatibilities which may result from aggregate interference into the FSS in the band 5 150</w:delText>
        </w:r>
        <w:r w:rsidDel="007C6838">
          <w:noBreakHyphen/>
        </w:r>
        <w:r w:rsidRPr="006905BC" w:rsidDel="007C6838">
          <w:delText>5 250 MHz from a possible prolific growth in the number of WAS, including RLANs;</w:delText>
        </w:r>
      </w:del>
    </w:p>
    <w:p w:rsidR="002B483B" w:rsidRPr="006905BC" w:rsidRDefault="002B483B" w:rsidP="002B483B">
      <w:del w:id="125" w:author="delaRosaT.2" w:date="2018-06-01T14:51:00Z">
        <w:r w:rsidRPr="006905BC" w:rsidDel="007C6838">
          <w:delText>2</w:delText>
        </w:r>
      </w:del>
      <w:ins w:id="126" w:author="delaRosaT.2" w:date="2018-06-01T14:51:00Z">
        <w:r>
          <w:t>1</w:t>
        </w:r>
      </w:ins>
      <w:r w:rsidRPr="006905BC">
        <w:tab/>
        <w:t>to continue studies on mitigation techniques to provide protection of EESS from stations in the mobile service</w:t>
      </w:r>
      <w:ins w:id="127" w:author="Soto Romero, Alicia" w:date="2018-06-04T11:14:00Z">
        <w:r>
          <w:t>;</w:t>
        </w:r>
      </w:ins>
      <w:del w:id="128" w:author="Soto Romero, Alicia" w:date="2018-06-04T11:14:00Z">
        <w:r w:rsidRPr="006905BC" w:rsidDel="006813A7">
          <w:delText>,</w:delText>
        </w:r>
      </w:del>
    </w:p>
    <w:p w:rsidR="002B483B" w:rsidRDefault="002B483B" w:rsidP="002B483B">
      <w:del w:id="129" w:author="delaRosaT.2" w:date="2018-06-01T14:51:00Z">
        <w:r w:rsidRPr="006905BC" w:rsidDel="007C6838">
          <w:delText>3</w:delText>
        </w:r>
      </w:del>
      <w:ins w:id="130" w:author="delaRosaT.2" w:date="2018-06-01T14:51:00Z">
        <w:r>
          <w:t>2</w:t>
        </w:r>
      </w:ins>
      <w:r w:rsidRPr="006905BC">
        <w:tab/>
        <w:t>to continue studies on suitable test methods and procedures for the implementation of dynamic frequency selection, taking into account practical experience.</w:t>
      </w:r>
    </w:p>
    <w:p w:rsidR="002B483B" w:rsidRDefault="002B483B" w:rsidP="002B483B">
      <w:pPr>
        <w:pStyle w:val="Reasons"/>
        <w:rPr>
          <w:lang w:val="en-US"/>
        </w:rPr>
      </w:pPr>
    </w:p>
    <w:p w:rsidR="002B483B" w:rsidRDefault="002B483B" w:rsidP="002B483B">
      <w:pPr>
        <w:pStyle w:val="Methodheading3"/>
        <w:rPr>
          <w:lang w:val="en-US"/>
        </w:rPr>
      </w:pPr>
      <w:r>
        <w:rPr>
          <w:lang w:val="en-US"/>
        </w:rPr>
        <w:t>2/1.16/5.1.3</w:t>
      </w:r>
      <w:r>
        <w:rPr>
          <w:lang w:val="en-US"/>
        </w:rPr>
        <w:tab/>
      </w:r>
      <w:proofErr w:type="gramStart"/>
      <w:r>
        <w:rPr>
          <w:lang w:val="en-US"/>
        </w:rPr>
        <w:t>For</w:t>
      </w:r>
      <w:proofErr w:type="gramEnd"/>
      <w:r>
        <w:rPr>
          <w:lang w:val="en-US"/>
        </w:rPr>
        <w:t xml:space="preserve"> Method A3</w:t>
      </w:r>
    </w:p>
    <w:bookmarkEnd w:id="39"/>
    <w:p w:rsidR="002B483B" w:rsidRDefault="002B483B" w:rsidP="002B483B">
      <w:pPr>
        <w:pStyle w:val="Proposal"/>
      </w:pPr>
      <w:r>
        <w:t>MOD</w:t>
      </w:r>
    </w:p>
    <w:p w:rsidR="002B483B" w:rsidRPr="006905BC" w:rsidRDefault="002B483B" w:rsidP="002B483B">
      <w:pPr>
        <w:pStyle w:val="ResNo"/>
      </w:pPr>
      <w:r w:rsidRPr="006905BC">
        <w:t xml:space="preserve">RESOLUTION </w:t>
      </w:r>
      <w:r w:rsidRPr="006905BC">
        <w:rPr>
          <w:rStyle w:val="href"/>
        </w:rPr>
        <w:t>229</w:t>
      </w:r>
      <w:r w:rsidRPr="006905BC">
        <w:t xml:space="preserve"> (Rev.WRC</w:t>
      </w:r>
      <w:r w:rsidRPr="006905BC">
        <w:noBreakHyphen/>
        <w:t>1</w:t>
      </w:r>
      <w:del w:id="131" w:author="delaRosaT.2" w:date="2018-06-01T14:51:00Z">
        <w:r w:rsidRPr="006905BC" w:rsidDel="007C6838">
          <w:delText>2</w:delText>
        </w:r>
      </w:del>
      <w:ins w:id="132" w:author="delaRosaT.2" w:date="2018-06-01T14:51:00Z">
        <w:r>
          <w:t>9</w:t>
        </w:r>
      </w:ins>
      <w:r w:rsidRPr="006905BC">
        <w:t>)</w:t>
      </w:r>
    </w:p>
    <w:p w:rsidR="002B483B" w:rsidRPr="006905BC" w:rsidRDefault="002B483B" w:rsidP="002B483B">
      <w:pPr>
        <w:pStyle w:val="Restitle"/>
      </w:pPr>
      <w:r w:rsidRPr="006905BC">
        <w:t xml:space="preserve">Use of the bands 5 150-5 250 MHz, 5 250-5 350 MHz and 5 470-5 725 MHz </w:t>
      </w:r>
      <w:r w:rsidRPr="006905BC">
        <w:br/>
        <w:t xml:space="preserve">by the mobile service for the implementation of wireless access systems </w:t>
      </w:r>
      <w:r w:rsidRPr="006905BC">
        <w:br/>
        <w:t>including radio local area networks</w:t>
      </w:r>
    </w:p>
    <w:p w:rsidR="002B483B" w:rsidRPr="006905BC" w:rsidRDefault="002B483B" w:rsidP="002B483B">
      <w:pPr>
        <w:pStyle w:val="Normalaftertitle0"/>
      </w:pPr>
      <w:r w:rsidRPr="006905BC">
        <w:t xml:space="preserve">The World </w:t>
      </w:r>
      <w:r w:rsidRPr="008C6D07">
        <w:t>Radiocommunication</w:t>
      </w:r>
      <w:r w:rsidRPr="006905BC">
        <w:t xml:space="preserve"> Conference (</w:t>
      </w:r>
      <w:proofErr w:type="spellStart"/>
      <w:del w:id="133" w:author="delaRosaT.2" w:date="2018-06-01T14:51:00Z">
        <w:r w:rsidRPr="006905BC" w:rsidDel="007C6838">
          <w:delText>Geneva</w:delText>
        </w:r>
      </w:del>
      <w:ins w:id="134" w:author="delaRosaT.2" w:date="2018-06-01T14:54:00Z">
        <w:r>
          <w:rPr>
            <w:lang w:eastAsia="nl-NL"/>
          </w:rPr>
          <w:t>Sharm</w:t>
        </w:r>
        <w:proofErr w:type="spellEnd"/>
        <w:r>
          <w:rPr>
            <w:lang w:eastAsia="nl-NL"/>
            <w:rPrChange w:id="135" w:author="Michael Kraemer" w:date="2018-05-30T13:08:00Z">
              <w:rPr>
                <w:highlight w:val="cyan"/>
                <w:lang w:eastAsia="nl-NL"/>
              </w:rPr>
            </w:rPrChange>
          </w:rPr>
          <w:t xml:space="preserve"> e</w:t>
        </w:r>
        <w:r>
          <w:rPr>
            <w:lang w:eastAsia="nl-NL"/>
          </w:rPr>
          <w:t>l-Sheikh</w:t>
        </w:r>
      </w:ins>
      <w:r w:rsidRPr="006905BC">
        <w:t>, 201</w:t>
      </w:r>
      <w:del w:id="136" w:author="delaRosaT.2" w:date="2018-06-01T14:54:00Z">
        <w:r w:rsidRPr="006905BC" w:rsidDel="00142B36">
          <w:delText>2</w:delText>
        </w:r>
      </w:del>
      <w:ins w:id="137" w:author="delaRosaT.2" w:date="2018-06-01T14:54:00Z">
        <w:r>
          <w:t>9</w:t>
        </w:r>
      </w:ins>
      <w:r w:rsidRPr="006905BC">
        <w:t>),</w:t>
      </w:r>
    </w:p>
    <w:p w:rsidR="002B483B" w:rsidRPr="006905BC" w:rsidRDefault="002B483B" w:rsidP="002B483B">
      <w:pPr>
        <w:pStyle w:val="Call"/>
      </w:pPr>
      <w:proofErr w:type="gramStart"/>
      <w:r w:rsidRPr="006905BC">
        <w:t>considering</w:t>
      </w:r>
      <w:proofErr w:type="gramEnd"/>
    </w:p>
    <w:p w:rsidR="002B483B" w:rsidRPr="006905BC" w:rsidRDefault="002B483B" w:rsidP="002B483B">
      <w:r w:rsidRPr="006905BC">
        <w:rPr>
          <w:i/>
        </w:rPr>
        <w:t>a)</w:t>
      </w:r>
      <w:r w:rsidRPr="006905BC">
        <w:tab/>
        <w:t>that WRC</w:t>
      </w:r>
      <w:r w:rsidRPr="006905BC">
        <w:noBreakHyphen/>
        <w:t>03 allocated the bands 5 150-5 350 MHz and 5 470-5 725 MHz on a primary basis to the mobile service for the implementation of wireless access systems (WAS), including radio local area networks (RLANs);</w:t>
      </w:r>
    </w:p>
    <w:p w:rsidR="002B483B" w:rsidRPr="006905BC" w:rsidRDefault="002B483B" w:rsidP="002B483B">
      <w:r w:rsidRPr="006905BC">
        <w:rPr>
          <w:i/>
          <w:iCs/>
        </w:rPr>
        <w:t>b)</w:t>
      </w:r>
      <w:r w:rsidRPr="006905BC">
        <w:tab/>
        <w:t>that WRC</w:t>
      </w:r>
      <w:r w:rsidRPr="006905BC">
        <w:noBreakHyphen/>
        <w:t>03 decided to make an additional primary allocation for the Earth exploration-satellite service (EESS) (active) in the band 5 460-5 570 MHz and space research service (SRS) (active) in the band 5 350-5 570 MHz;</w:t>
      </w:r>
    </w:p>
    <w:p w:rsidR="002B483B" w:rsidRPr="006905BC" w:rsidRDefault="002B483B" w:rsidP="002B483B">
      <w:r w:rsidRPr="006905BC">
        <w:rPr>
          <w:i/>
          <w:iCs/>
        </w:rPr>
        <w:t>c)</w:t>
      </w:r>
      <w:r w:rsidRPr="006905BC">
        <w:tab/>
      </w:r>
      <w:proofErr w:type="gramStart"/>
      <w:r w:rsidRPr="006905BC">
        <w:t>that</w:t>
      </w:r>
      <w:proofErr w:type="gramEnd"/>
      <w:r w:rsidRPr="006905BC">
        <w:t xml:space="preserve"> WRC</w:t>
      </w:r>
      <w:r w:rsidRPr="006905BC">
        <w:noBreakHyphen/>
        <w:t>03 decided to upgrade the radiolocation service to a primary status in the 5 350</w:t>
      </w:r>
      <w:r>
        <w:noBreakHyphen/>
      </w:r>
      <w:r w:rsidRPr="006905BC">
        <w:t>5 650 MHz band;</w:t>
      </w:r>
    </w:p>
    <w:p w:rsidR="002B483B" w:rsidRPr="006905BC" w:rsidRDefault="002B483B" w:rsidP="002B483B">
      <w:r w:rsidRPr="006905BC">
        <w:rPr>
          <w:i/>
        </w:rPr>
        <w:t>d)</w:t>
      </w:r>
      <w:r w:rsidRPr="006905BC">
        <w:tab/>
      </w:r>
      <w:proofErr w:type="gramStart"/>
      <w:r w:rsidRPr="006905BC">
        <w:t>that</w:t>
      </w:r>
      <w:proofErr w:type="gramEnd"/>
      <w:r w:rsidRPr="006905BC">
        <w:t xml:space="preserve"> the band 5 150-5 250 MHz is allocated worldwide on a primary basis to the fixed-satellite service (FSS) (Earth-to-space), this allocation being limited to feeder links of non</w:t>
      </w:r>
      <w:r>
        <w:noBreakHyphen/>
      </w:r>
      <w:r w:rsidRPr="006905BC">
        <w:t>geostationary-satellite systems in the mobile-satellite service (No. </w:t>
      </w:r>
      <w:r w:rsidRPr="006905BC">
        <w:rPr>
          <w:rStyle w:val="Artref"/>
          <w:b/>
          <w:color w:val="000000"/>
        </w:rPr>
        <w:t>5.447A</w:t>
      </w:r>
      <w:r w:rsidRPr="006905BC">
        <w:t>);</w:t>
      </w:r>
    </w:p>
    <w:p w:rsidR="002B483B" w:rsidRPr="006905BC" w:rsidRDefault="002B483B" w:rsidP="002B483B">
      <w:r w:rsidRPr="006905BC">
        <w:rPr>
          <w:i/>
          <w:iCs/>
        </w:rPr>
        <w:t>e)</w:t>
      </w:r>
      <w:r w:rsidRPr="006905BC">
        <w:tab/>
        <w:t>that the band 5 150-5 250 MHz is also allocated to the mobile service, on a primary basis, in some countries (No. </w:t>
      </w:r>
      <w:r w:rsidRPr="006905BC">
        <w:rPr>
          <w:rStyle w:val="Artref"/>
          <w:b/>
          <w:color w:val="000000"/>
        </w:rPr>
        <w:t>5.447</w:t>
      </w:r>
      <w:r w:rsidRPr="006905BC">
        <w:t>) subject to agreement obtained under No. </w:t>
      </w:r>
      <w:r w:rsidRPr="006905BC">
        <w:rPr>
          <w:rStyle w:val="Artref"/>
          <w:b/>
          <w:color w:val="000000"/>
        </w:rPr>
        <w:t>9.21</w:t>
      </w:r>
      <w:r w:rsidRPr="006905BC">
        <w:t>;</w:t>
      </w:r>
    </w:p>
    <w:p w:rsidR="002B483B" w:rsidRPr="006905BC" w:rsidRDefault="002B483B" w:rsidP="002B483B">
      <w:r w:rsidRPr="006905BC">
        <w:rPr>
          <w:i/>
          <w:iCs/>
        </w:rPr>
        <w:lastRenderedPageBreak/>
        <w:t>f)</w:t>
      </w:r>
      <w:r w:rsidRPr="006905BC">
        <w:tab/>
        <w:t>that the band 5 250-5 460 MHz is allocated to the EESS (active) and the band 5 250</w:t>
      </w:r>
      <w:r>
        <w:noBreakHyphen/>
      </w:r>
      <w:r w:rsidRPr="006905BC">
        <w:t>5 350 MHz to the SRS (active) on a primary basis;</w:t>
      </w:r>
    </w:p>
    <w:p w:rsidR="002B483B" w:rsidRPr="006905BC" w:rsidRDefault="002B483B" w:rsidP="002B483B">
      <w:r w:rsidRPr="006905BC">
        <w:rPr>
          <w:i/>
          <w:iCs/>
        </w:rPr>
        <w:t>g)</w:t>
      </w:r>
      <w:r w:rsidRPr="006905BC">
        <w:tab/>
      </w:r>
      <w:proofErr w:type="gramStart"/>
      <w:r w:rsidRPr="006905BC">
        <w:t>that</w:t>
      </w:r>
      <w:proofErr w:type="gramEnd"/>
      <w:r w:rsidRPr="006905BC">
        <w:t xml:space="preserve"> the band 5 250-5 725 MHz is allocated on a primary basis to the </w:t>
      </w:r>
      <w:proofErr w:type="spellStart"/>
      <w:r w:rsidRPr="006905BC">
        <w:t>radiodetermination</w:t>
      </w:r>
      <w:proofErr w:type="spellEnd"/>
      <w:r w:rsidRPr="006905BC">
        <w:t xml:space="preserve"> service;</w:t>
      </w:r>
    </w:p>
    <w:p w:rsidR="002B483B" w:rsidRPr="006905BC" w:rsidRDefault="002B483B" w:rsidP="002B483B">
      <w:r w:rsidRPr="006905BC">
        <w:rPr>
          <w:i/>
          <w:iCs/>
        </w:rPr>
        <w:t>h)</w:t>
      </w:r>
      <w:r w:rsidRPr="006905BC">
        <w:tab/>
      </w:r>
      <w:proofErr w:type="gramStart"/>
      <w:r w:rsidRPr="006905BC">
        <w:t>that</w:t>
      </w:r>
      <w:proofErr w:type="gramEnd"/>
      <w:r w:rsidRPr="006905BC">
        <w:t xml:space="preserve"> there is a need to protect the existing primary services in the 5 150-5 350 MHz and 5 470-5 725 MHz bands;</w:t>
      </w:r>
    </w:p>
    <w:p w:rsidR="002B483B" w:rsidRPr="006905BC" w:rsidRDefault="002B483B" w:rsidP="002B483B">
      <w:proofErr w:type="spellStart"/>
      <w:r w:rsidRPr="006905BC">
        <w:rPr>
          <w:i/>
        </w:rPr>
        <w:t>i</w:t>
      </w:r>
      <w:proofErr w:type="spellEnd"/>
      <w:r w:rsidRPr="006905BC">
        <w:rPr>
          <w:i/>
        </w:rPr>
        <w:t>)</w:t>
      </w:r>
      <w:r w:rsidRPr="006905BC">
        <w:tab/>
      </w:r>
      <w:proofErr w:type="gramStart"/>
      <w:r w:rsidRPr="006905BC">
        <w:t>that</w:t>
      </w:r>
      <w:proofErr w:type="gramEnd"/>
      <w:r w:rsidRPr="006905BC">
        <w:t xml:space="preserve"> results of studies in ITU</w:t>
      </w:r>
      <w:r w:rsidRPr="006905BC">
        <w:noBreakHyphen/>
        <w:t>R indicate that sharing in the band 5 150-5 250 MHz between WAS, including RLANs, and the FSS is feasible under specified conditions;</w:t>
      </w:r>
    </w:p>
    <w:p w:rsidR="002B483B" w:rsidRPr="006905BC" w:rsidRDefault="002B483B" w:rsidP="002B483B">
      <w:r w:rsidRPr="006905BC">
        <w:rPr>
          <w:i/>
        </w:rPr>
        <w:t>j)</w:t>
      </w:r>
      <w:r w:rsidRPr="006905BC">
        <w:tab/>
      </w:r>
      <w:proofErr w:type="gramStart"/>
      <w:r w:rsidRPr="006905BC">
        <w:t>that</w:t>
      </w:r>
      <w:proofErr w:type="gramEnd"/>
      <w:r w:rsidRPr="006905BC">
        <w:t xml:space="preserve"> studies have shown that sharing between the </w:t>
      </w:r>
      <w:proofErr w:type="spellStart"/>
      <w:r w:rsidRPr="006905BC">
        <w:t>radiodetermination</w:t>
      </w:r>
      <w:proofErr w:type="spellEnd"/>
      <w:r w:rsidRPr="006905BC">
        <w:t xml:space="preserve"> and mobile services in the bands 5 250-5 350 MHz and 5 470-5 725 MHz is only possible with the application of mitigation techniques such as dynamic frequency selection;</w:t>
      </w:r>
    </w:p>
    <w:p w:rsidR="002B483B" w:rsidRPr="006905BC" w:rsidRDefault="002B483B" w:rsidP="002B483B">
      <w:r w:rsidRPr="006905BC">
        <w:rPr>
          <w:i/>
        </w:rPr>
        <w:t>k)</w:t>
      </w:r>
      <w:r w:rsidRPr="006905BC">
        <w:tab/>
      </w:r>
      <w:proofErr w:type="gramStart"/>
      <w:r w:rsidRPr="006905BC">
        <w:t>that</w:t>
      </w:r>
      <w:proofErr w:type="gramEnd"/>
      <w:r w:rsidRPr="006905BC">
        <w:t xml:space="preserve"> there is a need to specify an appropriate e.i.r.p. limit and, where necessary, operational restrictions for WAS, including RLANs, in the mobile service in the bands 5 250</w:t>
      </w:r>
      <w:r>
        <w:noBreakHyphen/>
      </w:r>
      <w:r w:rsidRPr="006905BC">
        <w:t>5 350 MHz and 5 470-5 570 MHz in order to protect systems in the EESS (active) and SRS (active);</w:t>
      </w:r>
    </w:p>
    <w:p w:rsidR="002B483B" w:rsidRDefault="002B483B" w:rsidP="002B483B">
      <w:pPr>
        <w:rPr>
          <w:ins w:id="138" w:author="delaRosaT.2" w:date="2018-06-01T14:55:00Z"/>
        </w:rPr>
      </w:pPr>
      <w:r w:rsidRPr="006905BC">
        <w:rPr>
          <w:i/>
        </w:rPr>
        <w:t>l)</w:t>
      </w:r>
      <w:r w:rsidRPr="006905BC">
        <w:tab/>
      </w:r>
      <w:proofErr w:type="gramStart"/>
      <w:r w:rsidRPr="006905BC">
        <w:t>that</w:t>
      </w:r>
      <w:proofErr w:type="gramEnd"/>
      <w:r w:rsidRPr="006905BC">
        <w:t xml:space="preserve"> the deployment density of WAS, including RLANs, will depend on a number of factors including </w:t>
      </w:r>
      <w:proofErr w:type="spellStart"/>
      <w:r w:rsidRPr="006905BC">
        <w:t>intrasystem</w:t>
      </w:r>
      <w:proofErr w:type="spellEnd"/>
      <w:r w:rsidRPr="006905BC">
        <w:t xml:space="preserve"> interference and the availability of other competing technologies and services</w:t>
      </w:r>
      <w:del w:id="139" w:author="delaRosaT.2" w:date="2018-06-01T14:55:00Z">
        <w:r w:rsidRPr="006905BC" w:rsidDel="00142B36">
          <w:delText>,</w:delText>
        </w:r>
      </w:del>
    </w:p>
    <w:p w:rsidR="002B483B" w:rsidRDefault="002B483B" w:rsidP="002B483B">
      <w:pPr>
        <w:tabs>
          <w:tab w:val="clear" w:pos="1871"/>
          <w:tab w:val="clear" w:pos="2268"/>
        </w:tabs>
        <w:rPr>
          <w:ins w:id="140" w:author="delaRosaT.2" w:date="2018-06-01T14:55:00Z"/>
        </w:rPr>
      </w:pPr>
      <w:ins w:id="141" w:author="delaRosaT.2" w:date="2018-06-01T14:55:00Z">
        <w:r>
          <w:rPr>
            <w:i/>
          </w:rPr>
          <w:t>m)</w:t>
        </w:r>
        <w:r>
          <w:tab/>
          <w:t xml:space="preserve">that the means to measure or calculate the aggregate </w:t>
        </w:r>
        <w:proofErr w:type="spellStart"/>
        <w:r>
          <w:t>pfd</w:t>
        </w:r>
        <w:proofErr w:type="spellEnd"/>
        <w:r>
          <w:t xml:space="preserve"> level at FSS satellite receivers specified in Recommendation ITU</w:t>
        </w:r>
        <w:r>
          <w:noBreakHyphen/>
          <w:t>R S.1426 are currently under study;</w:t>
        </w:r>
      </w:ins>
    </w:p>
    <w:p w:rsidR="002B483B" w:rsidRDefault="002B483B" w:rsidP="002B483B">
      <w:pPr>
        <w:tabs>
          <w:tab w:val="clear" w:pos="1871"/>
          <w:tab w:val="clear" w:pos="2268"/>
        </w:tabs>
        <w:rPr>
          <w:ins w:id="142" w:author="delaRosaT.2" w:date="2018-06-01T14:55:00Z"/>
        </w:rPr>
      </w:pPr>
      <w:ins w:id="143" w:author="delaRosaT.2" w:date="2018-06-01T14:55:00Z">
        <w:r>
          <w:rPr>
            <w:i/>
            <w:iCs/>
          </w:rPr>
          <w:t>n)</w:t>
        </w:r>
        <w:r>
          <w:tab/>
          <w:t>that certain parameters contained in Recommendation ITU</w:t>
        </w:r>
        <w:r>
          <w:noBreakHyphen/>
          <w:t>R M.1454 related to the calculation of the number of RLANs tolerable by FSS satellite receivers operating in the band 5 150-5 250 MHz require further study;</w:t>
        </w:r>
      </w:ins>
    </w:p>
    <w:p w:rsidR="002B483B" w:rsidRPr="006905BC" w:rsidRDefault="002B483B" w:rsidP="002B483B">
      <w:pPr>
        <w:tabs>
          <w:tab w:val="clear" w:pos="1871"/>
          <w:tab w:val="clear" w:pos="2268"/>
        </w:tabs>
        <w:pPrChange w:id="144" w:author="delaRosaT.2" w:date="2018-06-01T14:55:00Z">
          <w:pPr/>
        </w:pPrChange>
      </w:pPr>
      <w:ins w:id="145" w:author="delaRosaT.2" w:date="2018-06-01T14:55:00Z">
        <w:r>
          <w:rPr>
            <w:i/>
          </w:rPr>
          <w:t>o)</w:t>
        </w:r>
        <w:r>
          <w:tab/>
        </w:r>
        <w:proofErr w:type="gramStart"/>
        <w:r>
          <w:t>that</w:t>
        </w:r>
        <w:proofErr w:type="gramEnd"/>
        <w:r>
          <w:t xml:space="preserve"> an aggregate </w:t>
        </w:r>
        <w:proofErr w:type="spellStart"/>
        <w:r>
          <w:t>pfd</w:t>
        </w:r>
        <w:proofErr w:type="spellEnd"/>
        <w:r>
          <w:t xml:space="preserve"> level has been developed in Recommendation ITU</w:t>
        </w:r>
        <w:r>
          <w:noBreakHyphen/>
          <w:t>R S.1426 for the protection of FSS satellite receivers in the 5 150-5 250 MHz band,</w:t>
        </w:r>
      </w:ins>
    </w:p>
    <w:p w:rsidR="002B483B" w:rsidRPr="006905BC" w:rsidRDefault="002B483B" w:rsidP="002B483B">
      <w:pPr>
        <w:pStyle w:val="Call"/>
      </w:pPr>
      <w:proofErr w:type="gramStart"/>
      <w:r w:rsidRPr="006905BC">
        <w:t>further</w:t>
      </w:r>
      <w:proofErr w:type="gramEnd"/>
      <w:r w:rsidRPr="006905BC">
        <w:t xml:space="preserve"> considering</w:t>
      </w:r>
    </w:p>
    <w:p w:rsidR="002B483B" w:rsidRPr="006905BC" w:rsidRDefault="002B483B" w:rsidP="002B483B">
      <w:r w:rsidRPr="006905BC">
        <w:rPr>
          <w:i/>
        </w:rPr>
        <w:t>a)</w:t>
      </w:r>
      <w:r w:rsidRPr="006905BC">
        <w:rPr>
          <w:sz w:val="20"/>
        </w:rPr>
        <w:tab/>
      </w:r>
      <w:r w:rsidRPr="006905BC">
        <w:t xml:space="preserve">that the interference from a single WAS, including RLANs, complying with the operational restrictions under </w:t>
      </w:r>
      <w:r w:rsidRPr="006905BC">
        <w:rPr>
          <w:i/>
          <w:iCs/>
        </w:rPr>
        <w:t>resolves </w:t>
      </w:r>
      <w:r w:rsidRPr="006905BC">
        <w:t>2 will not on its own cause any unacceptable interference to FSS receivers on board satellites in the band 5 150-5 250 MHz;</w:t>
      </w:r>
    </w:p>
    <w:p w:rsidR="002B483B" w:rsidRPr="006905BC" w:rsidRDefault="002B483B" w:rsidP="002B483B">
      <w:r w:rsidRPr="006905BC">
        <w:rPr>
          <w:i/>
        </w:rPr>
        <w:t>b)</w:t>
      </w:r>
      <w:r w:rsidRPr="006905BC">
        <w:tab/>
      </w:r>
      <w:proofErr w:type="gramStart"/>
      <w:r w:rsidRPr="006905BC">
        <w:t>that</w:t>
      </w:r>
      <w:proofErr w:type="gramEnd"/>
      <w:r w:rsidRPr="006905BC">
        <w:t xml:space="preserve"> such FSS satellite receivers may experience an unacceptable effect due to the aggregate interference from these WAS, including RLANs, especially in the case of a prolific growth in the number of these systems;</w:t>
      </w:r>
    </w:p>
    <w:p w:rsidR="002B483B" w:rsidRPr="006905BC" w:rsidRDefault="002B483B" w:rsidP="002B483B">
      <w:r w:rsidRPr="006905BC">
        <w:rPr>
          <w:i/>
        </w:rPr>
        <w:t>c)</w:t>
      </w:r>
      <w:r w:rsidRPr="006905BC">
        <w:tab/>
        <w:t>that the aggregate effect on FSS satellite receivers will be due to the global deployment of WAS, including RLANs, and it may not be possible for administrations to determine the location of the source of the interference and the number of WAS, including RLANs, in operation simultaneously,</w:t>
      </w:r>
    </w:p>
    <w:p w:rsidR="002B483B" w:rsidRPr="006905BC" w:rsidRDefault="002B483B" w:rsidP="002B483B">
      <w:pPr>
        <w:pStyle w:val="Call"/>
      </w:pPr>
      <w:proofErr w:type="gramStart"/>
      <w:r w:rsidRPr="006905BC">
        <w:t>noting</w:t>
      </w:r>
      <w:proofErr w:type="gramEnd"/>
    </w:p>
    <w:p w:rsidR="002B483B" w:rsidRPr="006905BC" w:rsidRDefault="002B483B" w:rsidP="002B483B">
      <w:r w:rsidRPr="006905BC">
        <w:rPr>
          <w:i/>
          <w:iCs/>
        </w:rPr>
        <w:t>a)</w:t>
      </w:r>
      <w:r w:rsidRPr="006905BC">
        <w:tab/>
        <w:t>that, prior to WRC</w:t>
      </w:r>
      <w:r w:rsidRPr="006905BC">
        <w:noBreakHyphen/>
        <w:t>03, a number of administrations have developed regulations to permit indoor and outdoor WAS, including RLANs, to operate in the various bands under consideration in this Resolution;</w:t>
      </w:r>
    </w:p>
    <w:p w:rsidR="002B483B" w:rsidRPr="006905BC" w:rsidRDefault="002B483B" w:rsidP="002B483B">
      <w:r w:rsidRPr="006905BC">
        <w:rPr>
          <w:i/>
          <w:iCs/>
          <w:color w:val="000000"/>
        </w:rPr>
        <w:lastRenderedPageBreak/>
        <w:t>b)</w:t>
      </w:r>
      <w:r w:rsidRPr="006905BC">
        <w:tab/>
      </w:r>
      <w:proofErr w:type="gramStart"/>
      <w:r w:rsidRPr="006905BC">
        <w:t>that</w:t>
      </w:r>
      <w:proofErr w:type="gramEnd"/>
      <w:r w:rsidRPr="006905BC">
        <w:t xml:space="preserve">, </w:t>
      </w:r>
      <w:r w:rsidRPr="006905BC">
        <w:rPr>
          <w:lang w:eastAsia="ja-JP"/>
        </w:rPr>
        <w:t xml:space="preserve">in response to Resolution </w:t>
      </w:r>
      <w:r w:rsidRPr="006905BC">
        <w:rPr>
          <w:b/>
          <w:bCs/>
          <w:lang w:eastAsia="ja-JP"/>
        </w:rPr>
        <w:t>229 (WRC</w:t>
      </w:r>
      <w:r w:rsidRPr="006905BC">
        <w:rPr>
          <w:b/>
          <w:bCs/>
          <w:lang w:eastAsia="ja-JP"/>
        </w:rPr>
        <w:noBreakHyphen/>
        <w:t>03)</w:t>
      </w:r>
      <w:r>
        <w:rPr>
          <w:rStyle w:val="FootnoteReference"/>
          <w:b/>
          <w:bCs/>
          <w:lang w:eastAsia="ja-JP"/>
        </w:rPr>
        <w:footnoteReference w:customMarkFollows="1" w:id="7"/>
        <w:t>*</w:t>
      </w:r>
      <w:r w:rsidRPr="006905BC">
        <w:rPr>
          <w:lang w:eastAsia="ja-JP"/>
        </w:rPr>
        <w:t>, ITU</w:t>
      </w:r>
      <w:r w:rsidRPr="006905BC">
        <w:rPr>
          <w:lang w:eastAsia="ja-JP"/>
        </w:rPr>
        <w:noBreakHyphen/>
        <w:t>R developed Report ITU</w:t>
      </w:r>
      <w:r w:rsidRPr="006905BC">
        <w:rPr>
          <w:lang w:eastAsia="ja-JP"/>
        </w:rPr>
        <w:noBreakHyphen/>
        <w:t>R M.2115, which provides t</w:t>
      </w:r>
      <w:r w:rsidRPr="009E02CB">
        <w:rPr>
          <w:lang w:eastAsia="ja-JP"/>
        </w:rPr>
        <w:t>esting procedures for implementation of dynamic frequency selection</w:t>
      </w:r>
      <w:r w:rsidRPr="006905BC">
        <w:rPr>
          <w:lang w:eastAsia="ja-JP"/>
        </w:rPr>
        <w:t>,</w:t>
      </w:r>
    </w:p>
    <w:p w:rsidR="002B483B" w:rsidRPr="006905BC" w:rsidRDefault="002B483B" w:rsidP="002B483B">
      <w:pPr>
        <w:pStyle w:val="Call"/>
      </w:pPr>
      <w:proofErr w:type="gramStart"/>
      <w:r w:rsidRPr="006905BC">
        <w:t>recognizing</w:t>
      </w:r>
      <w:proofErr w:type="gramEnd"/>
    </w:p>
    <w:p w:rsidR="002B483B" w:rsidRPr="006905BC" w:rsidRDefault="002B483B" w:rsidP="002B483B">
      <w:r w:rsidRPr="006905BC">
        <w:rPr>
          <w:i/>
        </w:rPr>
        <w:t>a)</w:t>
      </w:r>
      <w:r w:rsidRPr="006905BC">
        <w:tab/>
      </w:r>
      <w:proofErr w:type="gramStart"/>
      <w:r w:rsidRPr="006905BC">
        <w:t>that</w:t>
      </w:r>
      <w:proofErr w:type="gramEnd"/>
      <w:r w:rsidRPr="006905BC">
        <w:t xml:space="preserve"> in the band 5 600-5 650 MHz, ground-based meteorological radars are extensively deployed and support critical national weather services, according to footnote No. </w:t>
      </w:r>
      <w:r w:rsidRPr="006905BC">
        <w:rPr>
          <w:rStyle w:val="Artref"/>
          <w:b/>
          <w:color w:val="000000"/>
        </w:rPr>
        <w:t>5.452</w:t>
      </w:r>
      <w:r w:rsidRPr="006905BC">
        <w:t>;</w:t>
      </w:r>
    </w:p>
    <w:p w:rsidR="002B483B" w:rsidRPr="006905BC" w:rsidDel="00E66CD7" w:rsidRDefault="002B483B" w:rsidP="002B483B">
      <w:pPr>
        <w:rPr>
          <w:del w:id="146" w:author="delaRosaT.2" w:date="2018-06-01T14:56:00Z"/>
        </w:rPr>
      </w:pPr>
      <w:del w:id="147" w:author="delaRosaT.2" w:date="2018-06-01T14:56:00Z">
        <w:r w:rsidRPr="006905BC" w:rsidDel="00E66CD7">
          <w:rPr>
            <w:i/>
          </w:rPr>
          <w:delText>b)</w:delText>
        </w:r>
        <w:r w:rsidRPr="006905BC" w:rsidDel="00E66CD7">
          <w:tab/>
          <w:delText>that the means to measure or calculate the aggregate pfd level at FSS satellite receivers specified in Recommendation ITU</w:delText>
        </w:r>
        <w:r w:rsidRPr="006905BC" w:rsidDel="00E66CD7">
          <w:noBreakHyphen/>
          <w:delText>R S.1426 are currently under study;</w:delText>
        </w:r>
      </w:del>
    </w:p>
    <w:p w:rsidR="002B483B" w:rsidRPr="006905BC" w:rsidDel="00E66CD7" w:rsidRDefault="002B483B" w:rsidP="002B483B">
      <w:pPr>
        <w:rPr>
          <w:del w:id="148" w:author="delaRosaT.2" w:date="2018-06-01T14:56:00Z"/>
        </w:rPr>
      </w:pPr>
      <w:del w:id="149" w:author="delaRosaT.2" w:date="2018-06-01T14:56:00Z">
        <w:r w:rsidRPr="006905BC" w:rsidDel="00E66CD7">
          <w:rPr>
            <w:i/>
            <w:iCs/>
          </w:rPr>
          <w:delText>c)</w:delText>
        </w:r>
        <w:r w:rsidRPr="006905BC" w:rsidDel="00E66CD7">
          <w:tab/>
          <w:delText>that certain parameters contained in Recommendation ITU</w:delText>
        </w:r>
        <w:r w:rsidRPr="006905BC" w:rsidDel="00E66CD7">
          <w:noBreakHyphen/>
          <w:delText>R M.1454 related to the calculation of the number of RLANs tolerable by FSS satellite receivers operating in the band 5 150</w:delText>
        </w:r>
        <w:r w:rsidDel="00E66CD7">
          <w:noBreakHyphen/>
        </w:r>
        <w:r w:rsidRPr="006905BC" w:rsidDel="00E66CD7">
          <w:delText>5 250 MHz require further study;</w:delText>
        </w:r>
      </w:del>
    </w:p>
    <w:p w:rsidR="002B483B" w:rsidRPr="006905BC" w:rsidRDefault="002B483B" w:rsidP="002B483B">
      <w:del w:id="150" w:author="delaRosaT.2" w:date="2018-06-01T14:56:00Z">
        <w:r w:rsidRPr="006905BC" w:rsidDel="00E66CD7">
          <w:rPr>
            <w:i/>
          </w:rPr>
          <w:delText>d</w:delText>
        </w:r>
      </w:del>
      <w:ins w:id="151" w:author="delaRosaT.2" w:date="2018-06-01T14:56:00Z">
        <w:r>
          <w:rPr>
            <w:i/>
          </w:rPr>
          <w:t>b</w:t>
        </w:r>
      </w:ins>
      <w:r w:rsidRPr="006905BC">
        <w:rPr>
          <w:i/>
        </w:rPr>
        <w:t>)</w:t>
      </w:r>
      <w:r w:rsidRPr="006905BC">
        <w:tab/>
      </w:r>
      <w:proofErr w:type="gramStart"/>
      <w:r w:rsidRPr="006905BC">
        <w:t>that</w:t>
      </w:r>
      <w:proofErr w:type="gramEnd"/>
      <w:r w:rsidRPr="006905BC">
        <w:t xml:space="preserve"> the performance and interference criteria of </w:t>
      </w:r>
      <w:proofErr w:type="spellStart"/>
      <w:r w:rsidRPr="006905BC">
        <w:t>spaceborne</w:t>
      </w:r>
      <w:proofErr w:type="spellEnd"/>
      <w:r w:rsidRPr="006905BC">
        <w:t xml:space="preserve"> active sensors in the EESS (active) are given in Recommendation ITU</w:t>
      </w:r>
      <w:r w:rsidRPr="006905BC">
        <w:noBreakHyphen/>
        <w:t>R RS.1166;</w:t>
      </w:r>
    </w:p>
    <w:p w:rsidR="002B483B" w:rsidRPr="006905BC" w:rsidRDefault="002B483B" w:rsidP="002B483B">
      <w:del w:id="152" w:author="delaRosaT.2" w:date="2018-06-01T14:56:00Z">
        <w:r w:rsidRPr="006905BC" w:rsidDel="00E66CD7">
          <w:rPr>
            <w:i/>
          </w:rPr>
          <w:delText>e</w:delText>
        </w:r>
      </w:del>
      <w:ins w:id="153" w:author="delaRosaT.2" w:date="2018-06-01T14:56:00Z">
        <w:r>
          <w:rPr>
            <w:i/>
          </w:rPr>
          <w:t>c</w:t>
        </w:r>
      </w:ins>
      <w:r w:rsidRPr="006905BC">
        <w:rPr>
          <w:i/>
        </w:rPr>
        <w:t>)</w:t>
      </w:r>
      <w:r w:rsidRPr="006905BC">
        <w:tab/>
      </w:r>
      <w:proofErr w:type="gramStart"/>
      <w:r w:rsidRPr="006905BC">
        <w:t>that</w:t>
      </w:r>
      <w:proofErr w:type="gramEnd"/>
      <w:r w:rsidRPr="006905BC">
        <w:t xml:space="preserve"> a mitigation technique to protect </w:t>
      </w:r>
      <w:proofErr w:type="spellStart"/>
      <w:r w:rsidRPr="006905BC">
        <w:t>radiodetermination</w:t>
      </w:r>
      <w:proofErr w:type="spellEnd"/>
      <w:r w:rsidRPr="006905BC">
        <w:t xml:space="preserve"> systems is given in Recommendation ITU</w:t>
      </w:r>
      <w:r w:rsidRPr="006905BC">
        <w:noBreakHyphen/>
        <w:t>R M.1652;</w:t>
      </w:r>
    </w:p>
    <w:p w:rsidR="002B483B" w:rsidRPr="006905BC" w:rsidDel="00E66CD7" w:rsidRDefault="002B483B" w:rsidP="002B483B">
      <w:pPr>
        <w:rPr>
          <w:del w:id="154" w:author="delaRosaT.2" w:date="2018-06-01T14:56:00Z"/>
        </w:rPr>
      </w:pPr>
      <w:del w:id="155" w:author="delaRosaT.2" w:date="2018-06-01T14:56:00Z">
        <w:r w:rsidRPr="006905BC" w:rsidDel="00E66CD7">
          <w:rPr>
            <w:i/>
          </w:rPr>
          <w:delText>f)</w:delText>
        </w:r>
        <w:r w:rsidRPr="006905BC" w:rsidDel="00E66CD7">
          <w:tab/>
          <w:delText>that an aggregate pfd level has been developed in Recommendation ITU</w:delText>
        </w:r>
        <w:r w:rsidRPr="006905BC" w:rsidDel="00E66CD7">
          <w:noBreakHyphen/>
          <w:delText>R S.1426 for the protection of FSS satellite receivers in the 5 150-5 250 MHz band;</w:delText>
        </w:r>
      </w:del>
    </w:p>
    <w:p w:rsidR="002B483B" w:rsidRPr="006905BC" w:rsidRDefault="002B483B" w:rsidP="002B483B">
      <w:del w:id="156" w:author="delaRosaT.2" w:date="2018-06-01T14:56:00Z">
        <w:r w:rsidRPr="006905BC" w:rsidDel="00E66CD7">
          <w:rPr>
            <w:i/>
            <w:iCs/>
          </w:rPr>
          <w:delText>g</w:delText>
        </w:r>
      </w:del>
      <w:ins w:id="157" w:author="delaRosaT.2" w:date="2018-06-01T14:56:00Z">
        <w:r>
          <w:rPr>
            <w:i/>
            <w:iCs/>
          </w:rPr>
          <w:t>d</w:t>
        </w:r>
      </w:ins>
      <w:r w:rsidRPr="006905BC">
        <w:rPr>
          <w:i/>
          <w:iCs/>
        </w:rPr>
        <w:t>)</w:t>
      </w:r>
      <w:r w:rsidRPr="006905BC">
        <w:tab/>
      </w:r>
      <w:proofErr w:type="gramStart"/>
      <w:r w:rsidRPr="006905BC">
        <w:t>that</w:t>
      </w:r>
      <w:proofErr w:type="gramEnd"/>
      <w:r w:rsidRPr="006905BC">
        <w:t xml:space="preserve"> Recommendation ITU</w:t>
      </w:r>
      <w:r w:rsidRPr="006905BC">
        <w:noBreakHyphen/>
        <w:t>R RS.1632 identifies a suitable set of constraints for WAS, including RLANs, in order to protect the EESS (active) in the 5 250-5 350 MHz band;</w:t>
      </w:r>
    </w:p>
    <w:p w:rsidR="002B483B" w:rsidRPr="006905BC" w:rsidRDefault="002B483B" w:rsidP="002B483B">
      <w:del w:id="158" w:author="delaRosaT.2" w:date="2018-06-01T14:56:00Z">
        <w:r w:rsidRPr="006905BC" w:rsidDel="00E66CD7">
          <w:rPr>
            <w:i/>
            <w:iCs/>
          </w:rPr>
          <w:delText>h</w:delText>
        </w:r>
      </w:del>
      <w:ins w:id="159" w:author="delaRosaT.2" w:date="2018-06-01T14:56:00Z">
        <w:r>
          <w:rPr>
            <w:i/>
            <w:iCs/>
          </w:rPr>
          <w:t>e</w:t>
        </w:r>
      </w:ins>
      <w:r w:rsidRPr="006905BC">
        <w:rPr>
          <w:i/>
          <w:iCs/>
        </w:rPr>
        <w:t>)</w:t>
      </w:r>
      <w:r w:rsidRPr="006905BC">
        <w:tab/>
      </w:r>
      <w:proofErr w:type="gramStart"/>
      <w:r w:rsidRPr="006905BC">
        <w:t>that</w:t>
      </w:r>
      <w:proofErr w:type="gramEnd"/>
      <w:r w:rsidRPr="006905BC">
        <w:t xml:space="preserve"> Recommendation ITU</w:t>
      </w:r>
      <w:r w:rsidRPr="006905BC">
        <w:noBreakHyphen/>
        <w:t>R M.1653 identifies the conditions for sharing between WAS, including RLANs, and the EESS (active) in the 5 470-5 570 MHz band;</w:t>
      </w:r>
    </w:p>
    <w:p w:rsidR="002B483B" w:rsidRPr="006905BC" w:rsidRDefault="002B483B" w:rsidP="002B483B">
      <w:del w:id="160" w:author="delaRosaT.2" w:date="2018-06-01T14:56:00Z">
        <w:r w:rsidRPr="006905BC" w:rsidDel="00E66CD7">
          <w:rPr>
            <w:i/>
            <w:iCs/>
          </w:rPr>
          <w:delText>i</w:delText>
        </w:r>
      </w:del>
      <w:ins w:id="161" w:author="delaRosaT.2" w:date="2018-06-01T14:56:00Z">
        <w:r>
          <w:rPr>
            <w:i/>
            <w:iCs/>
          </w:rPr>
          <w:t>f</w:t>
        </w:r>
      </w:ins>
      <w:r w:rsidRPr="006905BC">
        <w:rPr>
          <w:i/>
          <w:iCs/>
        </w:rPr>
        <w:t>)</w:t>
      </w:r>
      <w:r w:rsidRPr="006905BC">
        <w:tab/>
        <w:t>that the stations in the mobile service should also be designed to provide, on average, a near-uniform spread of the loading of the spectrum used by stations across the band or bands in use to improve sharing with satellite services;</w:t>
      </w:r>
    </w:p>
    <w:p w:rsidR="002B483B" w:rsidRPr="006905BC" w:rsidRDefault="002B483B" w:rsidP="002B483B">
      <w:del w:id="162" w:author="delaRosaT.2" w:date="2018-06-01T14:56:00Z">
        <w:r w:rsidRPr="006905BC" w:rsidDel="00E66CD7">
          <w:rPr>
            <w:i/>
            <w:iCs/>
          </w:rPr>
          <w:delText>j</w:delText>
        </w:r>
      </w:del>
      <w:ins w:id="163" w:author="delaRosaT.2" w:date="2018-06-01T14:56:00Z">
        <w:r>
          <w:rPr>
            <w:i/>
            <w:iCs/>
          </w:rPr>
          <w:t>g</w:t>
        </w:r>
      </w:ins>
      <w:r w:rsidRPr="006905BC">
        <w:rPr>
          <w:i/>
          <w:iCs/>
        </w:rPr>
        <w:t>)</w:t>
      </w:r>
      <w:r w:rsidRPr="006905BC">
        <w:tab/>
      </w:r>
      <w:proofErr w:type="gramStart"/>
      <w:r w:rsidRPr="006905BC">
        <w:t>that</w:t>
      </w:r>
      <w:proofErr w:type="gramEnd"/>
      <w:r w:rsidRPr="006905BC">
        <w:t xml:space="preserve"> WAS, including RLANs, provide effective broadband solutions</w:t>
      </w:r>
      <w:ins w:id="164" w:author="delaRosaT.2" w:date="2018-06-01T14:56:00Z">
        <w:r>
          <w:t>, the future demand has increased since the frequency range was first identified for this application</w:t>
        </w:r>
      </w:ins>
      <w:r w:rsidRPr="006905BC">
        <w:t>;</w:t>
      </w:r>
    </w:p>
    <w:p w:rsidR="002B483B" w:rsidRPr="006905BC" w:rsidRDefault="002B483B" w:rsidP="002B483B">
      <w:del w:id="165" w:author="delaRosaT.2" w:date="2018-06-01T14:56:00Z">
        <w:r w:rsidRPr="006905BC" w:rsidDel="00E66CD7">
          <w:rPr>
            <w:i/>
          </w:rPr>
          <w:delText>k</w:delText>
        </w:r>
      </w:del>
      <w:ins w:id="166" w:author="delaRosaT.2" w:date="2018-06-01T14:56:00Z">
        <w:r>
          <w:rPr>
            <w:i/>
          </w:rPr>
          <w:t>h</w:t>
        </w:r>
      </w:ins>
      <w:r w:rsidRPr="006905BC">
        <w:rPr>
          <w:i/>
        </w:rPr>
        <w:t>)</w:t>
      </w:r>
      <w:r w:rsidRPr="006905BC">
        <w:tab/>
      </w:r>
      <w:proofErr w:type="gramStart"/>
      <w:r w:rsidRPr="006905BC">
        <w:t>that</w:t>
      </w:r>
      <w:proofErr w:type="gramEnd"/>
      <w:r w:rsidRPr="006905BC">
        <w:t xml:space="preserve"> there is a need for administrations to ensure that WAS, including RLANs, meet the required mitigation techniques, for example, through equipment or standards compliance procedures,</w:t>
      </w:r>
    </w:p>
    <w:p w:rsidR="002B483B" w:rsidRPr="006905BC" w:rsidRDefault="002B483B" w:rsidP="002B483B">
      <w:pPr>
        <w:pStyle w:val="Call"/>
      </w:pPr>
      <w:proofErr w:type="gramStart"/>
      <w:r w:rsidRPr="006905BC">
        <w:t>resolves</w:t>
      </w:r>
      <w:proofErr w:type="gramEnd"/>
    </w:p>
    <w:p w:rsidR="002B483B" w:rsidRPr="006905BC" w:rsidRDefault="002B483B" w:rsidP="002B483B">
      <w:r w:rsidRPr="006905BC">
        <w:t>1</w:t>
      </w:r>
      <w:r w:rsidRPr="006905BC">
        <w:tab/>
        <w:t>that the use of these bands by the mobile service will be for the implementation of WAS, including RLANs, as described in the most recent version of Recommendation ITU</w:t>
      </w:r>
      <w:r w:rsidRPr="006905BC">
        <w:noBreakHyphen/>
        <w:t>R M.1450;</w:t>
      </w:r>
    </w:p>
    <w:p w:rsidR="002B483B" w:rsidRPr="006905BC" w:rsidDel="00E66CD7" w:rsidRDefault="002B483B" w:rsidP="002B483B">
      <w:pPr>
        <w:rPr>
          <w:del w:id="167" w:author="delaRosaT.2" w:date="2018-06-01T14:57:00Z"/>
        </w:rPr>
      </w:pPr>
      <w:del w:id="168" w:author="delaRosaT.2" w:date="2018-06-01T14:57:00Z">
        <w:r w:rsidRPr="006905BC" w:rsidDel="00E66CD7">
          <w:delText>2</w:delText>
        </w:r>
        <w:r w:rsidRPr="006905BC" w:rsidDel="00E66CD7">
          <w:tab/>
          <w:delText>that in the band 5 150-5 250 MHz, stations in the mobile service shall be restricted to indoor use with a maximum mean e.i.r.p.</w:delText>
        </w:r>
        <w:r w:rsidRPr="006905BC" w:rsidDel="00E66CD7">
          <w:rPr>
            <w:rStyle w:val="FootnoteReference"/>
          </w:rPr>
          <w:footnoteReference w:customMarkFollows="1" w:id="8"/>
          <w:delText>1</w:delText>
        </w:r>
        <w:r w:rsidRPr="006905BC" w:rsidDel="00E66CD7">
          <w:delText xml:space="preserve"> of 200 mW and a maximum mean e.i.r.p. density of 10 mW/MHz in any 1 MHz band or equivalently 0.25 mW/25 kHz in any 25 kHz band;</w:delText>
        </w:r>
      </w:del>
    </w:p>
    <w:p w:rsidR="002B483B" w:rsidRPr="006905BC" w:rsidDel="00E66CD7" w:rsidRDefault="002B483B" w:rsidP="002B483B">
      <w:pPr>
        <w:rPr>
          <w:del w:id="171" w:author="delaRosaT.2" w:date="2018-06-01T14:57:00Z"/>
        </w:rPr>
      </w:pPr>
      <w:del w:id="172" w:author="delaRosaT.2" w:date="2018-06-01T14:57:00Z">
        <w:r w:rsidRPr="006905BC" w:rsidDel="00E66CD7">
          <w:lastRenderedPageBreak/>
          <w:delText>3</w:delText>
        </w:r>
        <w:r w:rsidRPr="006905BC" w:rsidDel="00E66CD7">
          <w:tab/>
          <w:delText>that administrations may monitor whether the aggregate pfd levels given in Recommendation ITU</w:delText>
        </w:r>
        <w:r w:rsidRPr="006905BC" w:rsidDel="00E66CD7">
          <w:noBreakHyphen/>
          <w:delText>R S.1426</w:delText>
        </w:r>
        <w:r w:rsidRPr="006905BC" w:rsidDel="00E66CD7">
          <w:rPr>
            <w:rStyle w:val="FootnoteReference"/>
          </w:rPr>
          <w:footnoteReference w:customMarkFollows="1" w:id="9"/>
          <w:delText>2</w:delText>
        </w:r>
        <w:r w:rsidRPr="006905BC" w:rsidDel="00E66CD7">
          <w:delText xml:space="preserve"> have been, or will be exceeded in the future, in order to enable a future competent conference to take appropriate action;</w:delText>
        </w:r>
      </w:del>
    </w:p>
    <w:p w:rsidR="002B483B" w:rsidRPr="006905BC" w:rsidRDefault="002B483B" w:rsidP="002B483B">
      <w:del w:id="177" w:author="delaRosaT.2" w:date="2018-06-01T14:57:00Z">
        <w:r w:rsidRPr="006905BC" w:rsidDel="00E66CD7">
          <w:delText>4</w:delText>
        </w:r>
      </w:del>
      <w:ins w:id="178" w:author="delaRosaT.2" w:date="2018-06-01T14:57:00Z">
        <w:r>
          <w:t>2</w:t>
        </w:r>
      </w:ins>
      <w:r w:rsidRPr="006905BC">
        <w:tab/>
        <w:t>that in the band</w:t>
      </w:r>
      <w:ins w:id="179" w:author="delaRosaT.2" w:date="2018-06-01T14:57:00Z">
        <w:r>
          <w:rPr>
            <w:lang w:eastAsia="ja-JP"/>
          </w:rPr>
          <w:t>s 5 150-5 250 MHz and</w:t>
        </w:r>
      </w:ins>
      <w:r w:rsidRPr="006905BC">
        <w:t xml:space="preserve"> 5 250-5 350 MHz, stations in the mobile service shall be limited to a maximum mean e.i.r.p. of 200 mW and a maximum mean e.i.r.p. density of 10 mW/MHz in any 1 MHz band. Administrations are requested to take appropriate measures that will result in the predominant number of stations in the mobile service being operated in an indoor environment. Furthermore, stations in the mobile service that are permitted to be used either indoors or outdoors may operate up to a maximum mean e.i.r.p. of 1 W and a maximum mean e.i.r.p. density of 50 mW/MHz in any 1 MHz band, and, when operating above a mean e.i.r.p. of 200 mW, these stations shall comply with the following e.i.r.p. elevation angle mask where </w:t>
      </w:r>
      <w:r w:rsidRPr="006905BC">
        <w:rPr>
          <w:rFonts w:ascii="Symbol" w:hAnsi="Symbol"/>
        </w:rPr>
        <w:sym w:font="Symbol" w:char="F071"/>
      </w:r>
      <w:r w:rsidRPr="006905BC">
        <w:t xml:space="preserve"> is the angle above the local horizontal plane (of the Earth):</w:t>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color w:val="000000"/>
        </w:rPr>
        <w:tab/>
        <w:t>−13 </w:t>
      </w:r>
      <w:proofErr w:type="gramStart"/>
      <w:r w:rsidRPr="006905BC">
        <w:rPr>
          <w:rFonts w:asciiTheme="majorBidi" w:hAnsiTheme="majorBidi" w:cstheme="majorBidi"/>
          <w:color w:val="000000"/>
        </w:rPr>
        <w:t>dB(</w:t>
      </w:r>
      <w:proofErr w:type="gramEnd"/>
      <w:r w:rsidRPr="006905BC">
        <w:rPr>
          <w:rFonts w:asciiTheme="majorBidi" w:hAnsiTheme="majorBidi" w:cstheme="majorBidi"/>
          <w:color w:val="000000"/>
        </w:rPr>
        <w:t>W/MHz)</w:t>
      </w:r>
      <w:r w:rsidRPr="006905BC">
        <w:rPr>
          <w:rFonts w:asciiTheme="majorBidi" w:hAnsiTheme="majorBidi" w:cstheme="majorBidi"/>
          <w:color w:val="000000"/>
        </w:rPr>
        <w:tab/>
      </w:r>
      <w:r w:rsidRPr="006905BC">
        <w:rPr>
          <w:rFonts w:asciiTheme="majorBidi" w:hAnsiTheme="majorBidi" w:cstheme="majorBidi"/>
          <w:color w:val="000000"/>
        </w:rPr>
        <w:tab/>
        <w:t>for</w:t>
      </w:r>
      <w:r w:rsidRPr="006905BC">
        <w:rPr>
          <w:rFonts w:asciiTheme="majorBidi" w:hAnsiTheme="majorBidi" w:cstheme="majorBidi"/>
          <w:color w:val="000000"/>
        </w:rPr>
        <w:tab/>
        <w:t>0°</w:t>
      </w:r>
      <w:r w:rsidRPr="006905BC">
        <w:rPr>
          <w:rFonts w:asciiTheme="majorBidi" w:hAnsiTheme="majorBidi" w:cstheme="majorBidi"/>
          <w:color w:val="000000"/>
        </w:rPr>
        <w:tab/>
        <w:t xml:space="preserve">≤ </w:t>
      </w:r>
      <w:r w:rsidRPr="006905BC">
        <w:rPr>
          <w:rFonts w:asciiTheme="majorBidi" w:hAnsiTheme="majorBidi" w:cstheme="majorBidi"/>
          <w:color w:val="000000"/>
        </w:rPr>
        <w:sym w:font="Symbol" w:char="F071"/>
      </w:r>
      <w:r w:rsidRPr="006905BC">
        <w:rPr>
          <w:rFonts w:asciiTheme="majorBidi" w:hAnsiTheme="majorBidi" w:cstheme="majorBidi"/>
          <w:color w:val="000000"/>
        </w:rPr>
        <w:t xml:space="preserve"> </w:t>
      </w:r>
      <w:r w:rsidRPr="006905BC">
        <w:rPr>
          <w:rFonts w:asciiTheme="majorBidi" w:hAnsiTheme="majorBidi" w:cstheme="majorBidi"/>
        </w:rPr>
        <w:t>&lt;</w:t>
      </w:r>
      <w:r w:rsidRPr="006905BC">
        <w:rPr>
          <w:rFonts w:asciiTheme="majorBidi" w:hAnsiTheme="majorBidi" w:cstheme="majorBidi"/>
          <w:color w:val="000000"/>
        </w:rPr>
        <w:t xml:space="preserve"> 8</w:t>
      </w:r>
      <w:r w:rsidRPr="006905BC">
        <w:rPr>
          <w:rFonts w:asciiTheme="majorBidi" w:hAnsiTheme="majorBidi" w:cstheme="majorBidi"/>
          <w:color w:val="000000"/>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13 </w:t>
      </w:r>
      <w:r w:rsidRPr="006905BC">
        <w:rPr>
          <w:rFonts w:asciiTheme="majorBidi" w:hAnsiTheme="majorBidi" w:cstheme="majorBidi"/>
          <w:color w:val="000000"/>
        </w:rPr>
        <w:t>−</w:t>
      </w:r>
      <w:r w:rsidRPr="006905BC">
        <w:rPr>
          <w:rFonts w:asciiTheme="majorBidi" w:hAnsiTheme="majorBidi" w:cstheme="majorBidi"/>
        </w:rPr>
        <w:t> 0.716(</w:t>
      </w:r>
      <w:r w:rsidRPr="006905BC">
        <w:rPr>
          <w:rFonts w:asciiTheme="majorBidi" w:hAnsiTheme="majorBidi" w:cstheme="majorBidi"/>
        </w:rPr>
        <w:sym w:font="Symbol" w:char="F071"/>
      </w:r>
      <w:r w:rsidRPr="006905BC">
        <w:rPr>
          <w:rFonts w:asciiTheme="majorBidi" w:hAnsiTheme="majorBidi" w:cstheme="majorBidi"/>
        </w:rPr>
        <w:t> − 8)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t>for</w:t>
      </w:r>
      <w:r w:rsidRPr="006905BC">
        <w:rPr>
          <w:rFonts w:asciiTheme="majorBidi" w:hAnsiTheme="majorBidi" w:cstheme="majorBidi"/>
        </w:rPr>
        <w:tab/>
        <w:t>8</w:t>
      </w:r>
      <w:r w:rsidRPr="006905BC">
        <w:rPr>
          <w:rFonts w:asciiTheme="majorBidi" w:hAnsiTheme="majorBidi" w:cstheme="majorBidi"/>
          <w:color w:val="000000"/>
        </w:rPr>
        <w:t>°</w:t>
      </w:r>
      <w:r w:rsidRPr="006905BC">
        <w:rPr>
          <w:rFonts w:asciiTheme="majorBidi" w:hAnsiTheme="majorBidi" w:cstheme="majorBidi"/>
        </w:rPr>
        <w:tab/>
        <w:t xml:space="preserve">≤ </w:t>
      </w:r>
      <w:r w:rsidRPr="006905BC">
        <w:rPr>
          <w:rFonts w:asciiTheme="majorBidi" w:hAnsiTheme="majorBidi" w:cstheme="majorBidi"/>
        </w:rPr>
        <w:sym w:font="Symbol" w:char="F071"/>
      </w:r>
      <w:r w:rsidRPr="006905BC">
        <w:rPr>
          <w:rFonts w:asciiTheme="majorBidi" w:hAnsiTheme="majorBidi" w:cstheme="majorBidi"/>
        </w:rPr>
        <w:t xml:space="preserve"> &lt; 40</w:t>
      </w:r>
      <w:r w:rsidRPr="006905BC">
        <w:rPr>
          <w:rFonts w:asciiTheme="majorBidi" w:hAnsiTheme="majorBidi" w:cstheme="majorBidi"/>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35.9 </w:t>
      </w:r>
      <w:r w:rsidRPr="006905BC">
        <w:rPr>
          <w:rFonts w:asciiTheme="majorBidi" w:hAnsiTheme="majorBidi" w:cstheme="majorBidi"/>
          <w:color w:val="000000"/>
        </w:rPr>
        <w:t>−</w:t>
      </w:r>
      <w:r w:rsidRPr="006905BC">
        <w:rPr>
          <w:rFonts w:asciiTheme="majorBidi" w:hAnsiTheme="majorBidi" w:cstheme="majorBidi"/>
        </w:rPr>
        <w:t> 1.22(</w:t>
      </w:r>
      <w:r w:rsidRPr="006905BC">
        <w:rPr>
          <w:rFonts w:asciiTheme="majorBidi" w:hAnsiTheme="majorBidi" w:cstheme="majorBidi"/>
        </w:rPr>
        <w:sym w:font="Symbol" w:char="F071"/>
      </w:r>
      <w:r w:rsidRPr="006905BC">
        <w:rPr>
          <w:rFonts w:asciiTheme="majorBidi" w:hAnsiTheme="majorBidi" w:cstheme="majorBidi"/>
        </w:rPr>
        <w:t> − 40)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t>for</w:t>
      </w:r>
      <w:r w:rsidRPr="006905BC">
        <w:rPr>
          <w:rFonts w:asciiTheme="majorBidi" w:hAnsiTheme="majorBidi" w:cstheme="majorBidi"/>
        </w:rPr>
        <w:tab/>
        <w:t>40</w:t>
      </w:r>
      <w:r w:rsidRPr="006905BC">
        <w:rPr>
          <w:rFonts w:asciiTheme="majorBidi" w:hAnsiTheme="majorBidi" w:cstheme="majorBidi"/>
          <w:color w:val="000000"/>
        </w:rPr>
        <w:t>°</w:t>
      </w:r>
      <w:r w:rsidRPr="006905BC">
        <w:rPr>
          <w:rFonts w:asciiTheme="majorBidi" w:hAnsiTheme="majorBidi" w:cstheme="majorBidi"/>
        </w:rPr>
        <w:tab/>
        <w:t xml:space="preserve">≤ </w:t>
      </w:r>
      <w:r w:rsidRPr="006905BC">
        <w:rPr>
          <w:rFonts w:asciiTheme="majorBidi" w:hAnsiTheme="majorBidi" w:cstheme="majorBidi"/>
        </w:rPr>
        <w:sym w:font="Symbol" w:char="F071"/>
      </w:r>
      <w:r w:rsidRPr="006905BC">
        <w:rPr>
          <w:rFonts w:asciiTheme="majorBidi" w:hAnsiTheme="majorBidi" w:cstheme="majorBidi"/>
        </w:rPr>
        <w:t xml:space="preserve"> ≤ 45</w:t>
      </w:r>
      <w:r w:rsidRPr="006905BC">
        <w:rPr>
          <w:rFonts w:asciiTheme="majorBidi" w:hAnsiTheme="majorBidi" w:cstheme="majorBidi"/>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42 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r>
      <w:r w:rsidRPr="006905BC">
        <w:rPr>
          <w:rFonts w:asciiTheme="majorBidi" w:hAnsiTheme="majorBidi" w:cstheme="majorBidi"/>
        </w:rPr>
        <w:tab/>
        <w:t>for</w:t>
      </w:r>
      <w:r w:rsidRPr="006905BC">
        <w:rPr>
          <w:rFonts w:asciiTheme="majorBidi" w:hAnsiTheme="majorBidi" w:cstheme="majorBidi"/>
        </w:rPr>
        <w:tab/>
        <w:t>45</w:t>
      </w:r>
      <w:r w:rsidRPr="006905BC">
        <w:rPr>
          <w:rFonts w:asciiTheme="majorBidi" w:hAnsiTheme="majorBidi" w:cstheme="majorBidi"/>
          <w:color w:val="000000"/>
        </w:rPr>
        <w:t>°</w:t>
      </w:r>
      <w:r w:rsidRPr="006905BC">
        <w:rPr>
          <w:rFonts w:asciiTheme="majorBidi" w:hAnsiTheme="majorBidi" w:cstheme="majorBidi"/>
        </w:rPr>
        <w:tab/>
        <w:t xml:space="preserve">&lt; </w:t>
      </w:r>
      <w:r w:rsidRPr="006905BC">
        <w:rPr>
          <w:rFonts w:asciiTheme="majorBidi" w:hAnsiTheme="majorBidi" w:cstheme="majorBidi"/>
        </w:rPr>
        <w:sym w:font="Symbol" w:char="F071"/>
      </w:r>
      <w:r w:rsidRPr="006905BC">
        <w:rPr>
          <w:rFonts w:asciiTheme="majorBidi" w:hAnsiTheme="majorBidi" w:cstheme="majorBidi"/>
        </w:rPr>
        <w:t>;</w:t>
      </w:r>
    </w:p>
    <w:p w:rsidR="002B483B" w:rsidRPr="006905BC" w:rsidRDefault="002B483B" w:rsidP="002B483B">
      <w:del w:id="180" w:author="delaRosaT.2" w:date="2018-06-01T14:57:00Z">
        <w:r w:rsidRPr="006905BC" w:rsidDel="004B06DD">
          <w:delText>5</w:delText>
        </w:r>
      </w:del>
      <w:ins w:id="181" w:author="delaRosaT.2" w:date="2018-06-01T14:57:00Z">
        <w:r>
          <w:t>3</w:t>
        </w:r>
      </w:ins>
      <w:r w:rsidRPr="006905BC">
        <w:tab/>
        <w:t>that administrations may exercise some flexibility in adopting other mitigation techniques, provided that they develop national regulations to meet their obligations to achieve an equivalent level of protection to the EESS (active) and the SRS (active) based on their system characteristics and interference criteria as stated in Recommendation ITU</w:t>
      </w:r>
      <w:r w:rsidRPr="006905BC">
        <w:noBreakHyphen/>
        <w:t>R RS.1632;</w:t>
      </w:r>
    </w:p>
    <w:p w:rsidR="002B483B" w:rsidRPr="006905BC" w:rsidRDefault="002B483B" w:rsidP="002B483B">
      <w:del w:id="182" w:author="delaRosaT.2" w:date="2018-06-01T14:57:00Z">
        <w:r w:rsidRPr="006905BC" w:rsidDel="004B06DD">
          <w:delText>6</w:delText>
        </w:r>
      </w:del>
      <w:ins w:id="183" w:author="delaRosaT.2" w:date="2018-06-01T14:57:00Z">
        <w:r>
          <w:t>4</w:t>
        </w:r>
      </w:ins>
      <w:r w:rsidRPr="006905BC">
        <w:tab/>
        <w:t xml:space="preserve">that in the band 5 470-5 725 MHz, stations in the mobile service shall be restricted to a </w:t>
      </w:r>
      <w:r w:rsidRPr="00D5614D">
        <w:t>maximum transmitter power of 250 mW</w:t>
      </w:r>
      <w:del w:id="184" w:author="WP5A" w:date="2018-06-04T22:47:00Z">
        <w:r w:rsidRPr="00D5614D" w:rsidDel="00A30C44">
          <w:rPr>
            <w:position w:val="6"/>
            <w:sz w:val="18"/>
          </w:rPr>
          <w:delText>3</w:delText>
        </w:r>
      </w:del>
      <w:ins w:id="185" w:author="WP5A" w:date="2018-06-04T22:46:00Z">
        <w:r w:rsidRPr="00D5614D">
          <w:rPr>
            <w:rStyle w:val="FootnoteReference"/>
          </w:rPr>
          <w:footnoteReference w:customMarkFollows="1" w:id="10"/>
          <w:t>1</w:t>
        </w:r>
      </w:ins>
      <w:r w:rsidRPr="00D5614D">
        <w:t xml:space="preserve"> with a maximum mean e.i.r.p. of 1 W and a maximum</w:t>
      </w:r>
      <w:r w:rsidRPr="006905BC">
        <w:t xml:space="preserve"> mean e.i.r.p. density of 50 mW/MHz in any 1 MHz band;</w:t>
      </w:r>
    </w:p>
    <w:p w:rsidR="002B483B" w:rsidRPr="006905BC" w:rsidRDefault="002B483B" w:rsidP="002B483B">
      <w:pPr>
        <w:rPr>
          <w:i/>
          <w:iCs/>
        </w:rPr>
      </w:pPr>
      <w:del w:id="188" w:author="delaRosaT.2" w:date="2018-06-01T14:57:00Z">
        <w:r w:rsidRPr="006905BC" w:rsidDel="004B06DD">
          <w:delText>7</w:delText>
        </w:r>
      </w:del>
      <w:ins w:id="189" w:author="delaRosaT.2" w:date="2018-06-01T14:57:00Z">
        <w:r>
          <w:t>5</w:t>
        </w:r>
      </w:ins>
      <w:r w:rsidRPr="006905BC">
        <w:tab/>
        <w:t>that in the bands 5 250-5 350 MHz and 5 470-5 725 MHz, systems in the mobile service shall either employ transmitter power control to provide, on average, a mitigation factor of at least 3 dB on the maximum average output power of the systems, or, if transmitter power control is not in use, then the maximum mean e.i.r.p. shall be reduced by 3 dB;</w:t>
      </w:r>
    </w:p>
    <w:p w:rsidR="002B483B" w:rsidRPr="006905BC" w:rsidRDefault="002B483B" w:rsidP="002B483B">
      <w:del w:id="190" w:author="delaRosaT.2" w:date="2018-06-01T14:57:00Z">
        <w:r w:rsidRPr="006905BC" w:rsidDel="004B06DD">
          <w:delText>8</w:delText>
        </w:r>
      </w:del>
      <w:ins w:id="191" w:author="delaRosaT.2" w:date="2018-06-01T14:57:00Z">
        <w:r>
          <w:t>6</w:t>
        </w:r>
      </w:ins>
      <w:r w:rsidRPr="006905BC">
        <w:tab/>
        <w:t>that, in the bands 5 250-5 350 MHz and 5 470-5 725 MHz, the mitigation measures found in Annex 1 to Recommendation ITU</w:t>
      </w:r>
      <w:r w:rsidRPr="006905BC">
        <w:noBreakHyphen/>
        <w:t>R M.1652</w:t>
      </w:r>
      <w:r w:rsidRPr="006905BC">
        <w:noBreakHyphen/>
        <w:t xml:space="preserve">1 shall be implemented by systems in the mobile service to ensure compatible operation with </w:t>
      </w:r>
      <w:proofErr w:type="spellStart"/>
      <w:r w:rsidRPr="006905BC">
        <w:t>radiodetermination</w:t>
      </w:r>
      <w:proofErr w:type="spellEnd"/>
      <w:r w:rsidRPr="006905BC">
        <w:t xml:space="preserve"> systems,</w:t>
      </w:r>
    </w:p>
    <w:p w:rsidR="002B483B" w:rsidRPr="006905BC" w:rsidRDefault="002B483B" w:rsidP="002B483B">
      <w:pPr>
        <w:pStyle w:val="Call"/>
      </w:pPr>
      <w:proofErr w:type="gramStart"/>
      <w:r w:rsidRPr="006905BC">
        <w:t>invites</w:t>
      </w:r>
      <w:proofErr w:type="gramEnd"/>
      <w:r w:rsidRPr="006905BC">
        <w:t xml:space="preserve"> administrations</w:t>
      </w:r>
    </w:p>
    <w:p w:rsidR="002B483B" w:rsidRPr="006905BC" w:rsidRDefault="002B483B" w:rsidP="002B483B">
      <w:r w:rsidRPr="006905BC">
        <w:t xml:space="preserve">to </w:t>
      </w:r>
      <w:del w:id="192" w:author="delaRosaT.2" w:date="2018-06-01T14:57:00Z">
        <w:r w:rsidRPr="006905BC" w:rsidDel="004B06DD">
          <w:delText>adopt</w:delText>
        </w:r>
      </w:del>
      <w:ins w:id="193" w:author="delaRosaT.2" w:date="2018-06-01T14:57:00Z">
        <w:r>
          <w:t>consider</w:t>
        </w:r>
      </w:ins>
      <w:r w:rsidRPr="006905BC">
        <w:t xml:space="preserve"> appropriate </w:t>
      </w:r>
      <w:del w:id="194" w:author="delaRosaT.2" w:date="2018-06-01T14:57:00Z">
        <w:r w:rsidRPr="006905BC" w:rsidDel="004B06DD">
          <w:delText>regulation</w:delText>
        </w:r>
      </w:del>
      <w:ins w:id="195" w:author="delaRosaT.2" w:date="2018-06-01T14:57:00Z">
        <w:r>
          <w:t>measures</w:t>
        </w:r>
      </w:ins>
      <w:r w:rsidRPr="006905BC">
        <w:t xml:space="preserve"> </w:t>
      </w:r>
      <w:del w:id="196" w:author="delaRosaT.2" w:date="2018-06-01T14:57:00Z">
        <w:r w:rsidRPr="006905BC" w:rsidDel="004B06DD">
          <w:delText>if they intend to permit</w:delText>
        </w:r>
      </w:del>
      <w:ins w:id="197" w:author="delaRosaT.2" w:date="2018-06-01T14:57:00Z">
        <w:r>
          <w:t>when allowing</w:t>
        </w:r>
      </w:ins>
      <w:r w:rsidRPr="006905BC">
        <w:t xml:space="preserve"> the operation of stations in the mobile service using the e.i.r.p. elevation angle mask</w:t>
      </w:r>
      <w:ins w:id="198" w:author="delaRosaT.2" w:date="2018-06-01T14:58:00Z">
        <w:r>
          <w:t xml:space="preserve"> referred</w:t>
        </w:r>
      </w:ins>
      <w:r w:rsidRPr="006905BC">
        <w:t xml:space="preserve"> in </w:t>
      </w:r>
      <w:r w:rsidRPr="006905BC">
        <w:rPr>
          <w:i/>
          <w:iCs/>
        </w:rPr>
        <w:t>resolves </w:t>
      </w:r>
      <w:del w:id="199" w:author="delaRosaT.2" w:date="2018-06-01T14:58:00Z">
        <w:r w:rsidRPr="006905BC" w:rsidDel="004B06DD">
          <w:delText>4</w:delText>
        </w:r>
      </w:del>
      <w:ins w:id="200" w:author="delaRosaT.2" w:date="2018-06-01T14:58:00Z">
        <w:r>
          <w:t>2 above</w:t>
        </w:r>
      </w:ins>
      <w:r w:rsidRPr="006905BC">
        <w:t>, to ensure the equipment is operated in compliance with this mask,</w:t>
      </w:r>
    </w:p>
    <w:p w:rsidR="002B483B" w:rsidRPr="006905BC" w:rsidRDefault="002B483B" w:rsidP="002B483B">
      <w:pPr>
        <w:pStyle w:val="Call"/>
      </w:pPr>
      <w:proofErr w:type="gramStart"/>
      <w:r w:rsidRPr="006905BC">
        <w:lastRenderedPageBreak/>
        <w:t>invites</w:t>
      </w:r>
      <w:proofErr w:type="gramEnd"/>
      <w:r w:rsidRPr="006905BC">
        <w:t xml:space="preserve"> ITU</w:t>
      </w:r>
      <w:r w:rsidRPr="006905BC">
        <w:noBreakHyphen/>
        <w:t>R</w:t>
      </w:r>
    </w:p>
    <w:p w:rsidR="002B483B" w:rsidRPr="006905BC" w:rsidDel="004B06DD" w:rsidRDefault="002B483B" w:rsidP="002B483B">
      <w:pPr>
        <w:rPr>
          <w:del w:id="201" w:author="delaRosaT.2" w:date="2018-06-01T14:58:00Z"/>
        </w:rPr>
      </w:pPr>
      <w:del w:id="202" w:author="delaRosaT.2" w:date="2018-06-01T14:58:00Z">
        <w:r w:rsidRPr="006905BC" w:rsidDel="004B06DD">
          <w:delText>1</w:delText>
        </w:r>
        <w:r w:rsidRPr="006905BC" w:rsidDel="004B06DD">
          <w:tab/>
          <w:delText>to continue work on regulatory mechanisms and further mitigation techniques to avoid incompatibilities which may result from aggregate interference into the FSS in the band 5 150</w:delText>
        </w:r>
        <w:r w:rsidDel="004B06DD">
          <w:noBreakHyphen/>
        </w:r>
        <w:r w:rsidRPr="006905BC" w:rsidDel="004B06DD">
          <w:delText>5 250 MHz from a possible prolific growth in the number of WAS, including RLANs;</w:delText>
        </w:r>
      </w:del>
    </w:p>
    <w:p w:rsidR="002B483B" w:rsidRPr="006905BC" w:rsidRDefault="002B483B" w:rsidP="002B483B">
      <w:del w:id="203" w:author="delaRosaT.2" w:date="2018-06-01T14:58:00Z">
        <w:r w:rsidRPr="006905BC" w:rsidDel="004B06DD">
          <w:delText>2</w:delText>
        </w:r>
      </w:del>
      <w:ins w:id="204" w:author="delaRosaT.2" w:date="2018-06-01T14:58:00Z">
        <w:r>
          <w:t>1</w:t>
        </w:r>
      </w:ins>
      <w:r w:rsidRPr="006905BC">
        <w:tab/>
        <w:t>to continue studies on mitigation techniques to provide protection of EESS from stations in the mobile service</w:t>
      </w:r>
      <w:del w:id="205" w:author="Soto Romero, Alicia" w:date="2018-06-04T11:15:00Z">
        <w:r w:rsidRPr="006905BC" w:rsidDel="006813A7">
          <w:delText>,</w:delText>
        </w:r>
      </w:del>
      <w:ins w:id="206" w:author="Soto Romero, Alicia" w:date="2018-06-04T11:15:00Z">
        <w:r>
          <w:t>;</w:t>
        </w:r>
      </w:ins>
    </w:p>
    <w:p w:rsidR="002B483B" w:rsidRDefault="002B483B" w:rsidP="002B483B">
      <w:del w:id="207" w:author="delaRosaT.2" w:date="2018-06-01T14:58:00Z">
        <w:r w:rsidRPr="006905BC" w:rsidDel="004B06DD">
          <w:delText>3</w:delText>
        </w:r>
      </w:del>
      <w:ins w:id="208" w:author="delaRosaT.2" w:date="2018-06-01T14:58:00Z">
        <w:r>
          <w:t>2</w:t>
        </w:r>
      </w:ins>
      <w:r w:rsidRPr="006905BC">
        <w:tab/>
        <w:t>to continue studies on suitable test methods and procedures for the implementation of dynamic frequency selection, taking into account practical experience.</w:t>
      </w:r>
    </w:p>
    <w:p w:rsidR="002B483B" w:rsidRDefault="002B483B" w:rsidP="002B483B">
      <w:pPr>
        <w:pStyle w:val="Reasons"/>
      </w:pPr>
    </w:p>
    <w:p w:rsidR="002B483B" w:rsidRDefault="002B483B" w:rsidP="002B483B">
      <w:pPr>
        <w:pStyle w:val="Methodheading3"/>
        <w:rPr>
          <w:lang w:val="en-US"/>
        </w:rPr>
      </w:pPr>
      <w:r>
        <w:rPr>
          <w:lang w:val="en-US"/>
        </w:rPr>
        <w:t>2/1.16/5.1.4</w:t>
      </w:r>
      <w:r>
        <w:rPr>
          <w:lang w:val="en-US"/>
        </w:rPr>
        <w:tab/>
      </w:r>
      <w:proofErr w:type="gramStart"/>
      <w:r>
        <w:rPr>
          <w:lang w:val="en-US"/>
        </w:rPr>
        <w:t>For</w:t>
      </w:r>
      <w:proofErr w:type="gramEnd"/>
      <w:r>
        <w:rPr>
          <w:lang w:val="en-US"/>
        </w:rPr>
        <w:t xml:space="preserve"> </w:t>
      </w:r>
      <w:r w:rsidRPr="00F32405">
        <w:t>Method</w:t>
      </w:r>
      <w:r>
        <w:rPr>
          <w:lang w:val="en-US"/>
        </w:rPr>
        <w:t xml:space="preserve"> A4</w:t>
      </w:r>
    </w:p>
    <w:p w:rsidR="002B483B" w:rsidRDefault="002B483B" w:rsidP="002B483B">
      <w:pPr>
        <w:tabs>
          <w:tab w:val="left" w:pos="794"/>
          <w:tab w:val="left" w:pos="1191"/>
          <w:tab w:val="left" w:pos="1588"/>
          <w:tab w:val="left" w:pos="1985"/>
        </w:tabs>
        <w:rPr>
          <w:szCs w:val="24"/>
          <w:lang w:val="en-US"/>
        </w:rPr>
      </w:pPr>
      <w:r>
        <w:rPr>
          <w:szCs w:val="24"/>
          <w:lang w:val="en-US"/>
        </w:rPr>
        <w:t>No Change to the preamble (</w:t>
      </w:r>
      <w:r>
        <w:rPr>
          <w:i/>
          <w:szCs w:val="24"/>
          <w:lang w:val="en-US"/>
          <w:rPrChange w:id="209" w:author="Michael Kraemer" w:date="2018-05-30T19:10:00Z">
            <w:rPr>
              <w:b/>
              <w:i/>
              <w:szCs w:val="24"/>
              <w:lang w:val="en-US"/>
            </w:rPr>
          </w:rPrChange>
        </w:rPr>
        <w:t>considering</w:t>
      </w:r>
      <w:r>
        <w:rPr>
          <w:szCs w:val="24"/>
          <w:lang w:val="en-US"/>
        </w:rPr>
        <w:t xml:space="preserve">, </w:t>
      </w:r>
      <w:r>
        <w:rPr>
          <w:i/>
          <w:szCs w:val="24"/>
          <w:lang w:val="en-US"/>
          <w:rPrChange w:id="210" w:author="Michael Kraemer" w:date="2018-05-30T19:10:00Z">
            <w:rPr>
              <w:b/>
              <w:i/>
              <w:szCs w:val="24"/>
              <w:lang w:val="en-US"/>
            </w:rPr>
          </w:rPrChange>
        </w:rPr>
        <w:t>noting</w:t>
      </w:r>
      <w:r>
        <w:rPr>
          <w:szCs w:val="24"/>
          <w:lang w:val="en-US"/>
        </w:rPr>
        <w:t xml:space="preserve"> and </w:t>
      </w:r>
      <w:r>
        <w:rPr>
          <w:i/>
          <w:szCs w:val="24"/>
          <w:lang w:val="en-US"/>
          <w:rPrChange w:id="211" w:author="Michael Kraemer" w:date="2018-05-30T19:10:00Z">
            <w:rPr>
              <w:b/>
              <w:i/>
              <w:szCs w:val="24"/>
              <w:lang w:val="en-US"/>
            </w:rPr>
          </w:rPrChange>
        </w:rPr>
        <w:t>recognizing</w:t>
      </w:r>
      <w:r>
        <w:rPr>
          <w:szCs w:val="24"/>
          <w:lang w:val="en-US"/>
        </w:rPr>
        <w:t xml:space="preserve"> parts) of Resolution </w:t>
      </w:r>
      <w:r>
        <w:rPr>
          <w:b/>
          <w:szCs w:val="24"/>
          <w:lang w:val="en-US"/>
        </w:rPr>
        <w:t>229 (Rev.WRC-12)</w:t>
      </w:r>
      <w:r>
        <w:rPr>
          <w:szCs w:val="24"/>
          <w:lang w:val="en-US"/>
        </w:rPr>
        <w:t>.</w:t>
      </w:r>
    </w:p>
    <w:p w:rsidR="002B483B" w:rsidRDefault="002B483B" w:rsidP="002B483B">
      <w:pPr>
        <w:pStyle w:val="Proposal"/>
      </w:pPr>
      <w:r>
        <w:t>MOD</w:t>
      </w:r>
    </w:p>
    <w:p w:rsidR="002B483B" w:rsidRDefault="002B483B" w:rsidP="002B483B">
      <w:pPr>
        <w:pStyle w:val="ResNo"/>
      </w:pPr>
      <w:r>
        <w:t>RESOLUTION 229 (Rev.WRC</w:t>
      </w:r>
      <w:r>
        <w:noBreakHyphen/>
      </w:r>
      <w:del w:id="212" w:author="DG Chair" w:date="2018-05-29T09:05:00Z">
        <w:r>
          <w:delText>12</w:delText>
        </w:r>
      </w:del>
      <w:ins w:id="213" w:author="DG Chair" w:date="2018-05-29T09:05:00Z">
        <w:r>
          <w:t>19</w:t>
        </w:r>
      </w:ins>
      <w:r>
        <w:t>)</w:t>
      </w:r>
    </w:p>
    <w:p w:rsidR="002B483B" w:rsidRDefault="002B483B" w:rsidP="002B483B">
      <w:pPr>
        <w:pStyle w:val="Restitle"/>
      </w:pPr>
      <w:r>
        <w:t xml:space="preserve">Use of the bands 5 150-5 250 MHz, 5 250-5 350 MHz and 5 470-5 725 MHz </w:t>
      </w:r>
      <w:r>
        <w:br/>
        <w:t xml:space="preserve">by the mobile service for the implementation of wireless access systems </w:t>
      </w:r>
      <w:r>
        <w:br/>
        <w:t>including radio local area networks</w:t>
      </w:r>
    </w:p>
    <w:p w:rsidR="002B483B" w:rsidRDefault="002B483B" w:rsidP="002B483B">
      <w:pPr>
        <w:pStyle w:val="Normalaftertitle"/>
      </w:pPr>
      <w:r>
        <w:t>The World Radiocommunication Conference (</w:t>
      </w:r>
      <w:proofErr w:type="spellStart"/>
      <w:del w:id="214" w:author="DG Chair" w:date="2018-05-28T09:14:00Z">
        <w:r>
          <w:delText>Geneva, 2012</w:delText>
        </w:r>
      </w:del>
      <w:ins w:id="215" w:author="Michael Kraemer" w:date="2018-05-10T15:28:00Z">
        <w:r>
          <w:rPr>
            <w:lang w:eastAsia="nl-NL"/>
          </w:rPr>
          <w:t>Sharm</w:t>
        </w:r>
      </w:ins>
      <w:proofErr w:type="spellEnd"/>
      <w:ins w:id="216" w:author="Michael Kraemer" w:date="2018-05-30T13:08:00Z">
        <w:r>
          <w:rPr>
            <w:lang w:eastAsia="nl-NL"/>
            <w:rPrChange w:id="217" w:author="Michael Kraemer" w:date="2018-05-30T13:08:00Z">
              <w:rPr>
                <w:highlight w:val="cyan"/>
                <w:lang w:eastAsia="nl-NL"/>
              </w:rPr>
            </w:rPrChange>
          </w:rPr>
          <w:t xml:space="preserve"> </w:t>
        </w:r>
      </w:ins>
      <w:ins w:id="218" w:author="Michael Kraemer" w:date="2018-05-30T13:07:00Z">
        <w:r>
          <w:rPr>
            <w:lang w:eastAsia="nl-NL"/>
            <w:rPrChange w:id="219" w:author="Michael Kraemer" w:date="2018-05-30T13:08:00Z">
              <w:rPr>
                <w:highlight w:val="cyan"/>
                <w:lang w:eastAsia="nl-NL"/>
              </w:rPr>
            </w:rPrChange>
          </w:rPr>
          <w:t>e</w:t>
        </w:r>
      </w:ins>
      <w:ins w:id="220" w:author="Michael Kraemer" w:date="2018-05-10T15:28:00Z">
        <w:r>
          <w:rPr>
            <w:lang w:eastAsia="nl-NL"/>
          </w:rPr>
          <w:t>l-Sheikh</w:t>
        </w:r>
      </w:ins>
      <w:ins w:id="221" w:author="Michael Kraemer" w:date="2018-05-30T13:08:00Z">
        <w:r>
          <w:rPr>
            <w:lang w:eastAsia="nl-NL"/>
          </w:rPr>
          <w:t xml:space="preserve">, </w:t>
        </w:r>
      </w:ins>
      <w:ins w:id="222" w:author="DG Chair" w:date="2018-05-28T09:14:00Z">
        <w:r>
          <w:t>2019</w:t>
        </w:r>
      </w:ins>
      <w:r>
        <w:t>),</w:t>
      </w:r>
    </w:p>
    <w:p w:rsidR="002B483B" w:rsidRDefault="002B483B" w:rsidP="002B483B">
      <w:pPr>
        <w:tabs>
          <w:tab w:val="left" w:pos="794"/>
          <w:tab w:val="left" w:pos="1191"/>
          <w:tab w:val="left" w:pos="1588"/>
          <w:tab w:val="left" w:pos="1985"/>
        </w:tabs>
        <w:rPr>
          <w:bCs/>
          <w:szCs w:val="24"/>
        </w:rPr>
      </w:pPr>
      <w:r>
        <w:rPr>
          <w:bCs/>
          <w:szCs w:val="24"/>
        </w:rPr>
        <w:t>…/…</w:t>
      </w:r>
    </w:p>
    <w:p w:rsidR="002B483B" w:rsidRPr="006905BC" w:rsidRDefault="002B483B" w:rsidP="002B483B">
      <w:pPr>
        <w:pStyle w:val="Call"/>
      </w:pPr>
      <w:proofErr w:type="gramStart"/>
      <w:r w:rsidRPr="006905BC">
        <w:t>resolves</w:t>
      </w:r>
      <w:proofErr w:type="gramEnd"/>
    </w:p>
    <w:p w:rsidR="002B483B" w:rsidRPr="006905BC" w:rsidRDefault="002B483B" w:rsidP="002B483B">
      <w:r w:rsidRPr="006905BC">
        <w:t>1</w:t>
      </w:r>
      <w:r w:rsidRPr="006905BC">
        <w:tab/>
        <w:t xml:space="preserve">that the use of these bands by the mobile service </w:t>
      </w:r>
      <w:del w:id="223" w:author="Soto Romero, Alicia" w:date="2018-06-01T12:55:00Z">
        <w:r w:rsidRPr="006905BC" w:rsidDel="00985498">
          <w:delText xml:space="preserve">will be </w:delText>
        </w:r>
      </w:del>
      <w:ins w:id="224" w:author="Soto Romero, Alicia" w:date="2018-06-01T12:55:00Z">
        <w:r>
          <w:t>is</w:t>
        </w:r>
      </w:ins>
      <w:r>
        <w:t xml:space="preserve"> </w:t>
      </w:r>
      <w:r w:rsidRPr="006905BC">
        <w:t>for the implementation of WAS, including RLANs, as described in the most recent version of Recommendation ITU</w:t>
      </w:r>
      <w:r w:rsidRPr="006905BC">
        <w:noBreakHyphen/>
        <w:t>R M.1450;</w:t>
      </w:r>
    </w:p>
    <w:p w:rsidR="002B483B" w:rsidRPr="006905BC" w:rsidRDefault="002B483B" w:rsidP="002B483B">
      <w:r w:rsidRPr="006905BC">
        <w:t>2</w:t>
      </w:r>
      <w:r w:rsidRPr="006905BC">
        <w:tab/>
        <w:t xml:space="preserve">that in the band 5 150-5 250 MHz, </w:t>
      </w:r>
      <w:ins w:id="225" w:author="Soto Romero, Alicia" w:date="2018-06-01T12:55:00Z">
        <w:r>
          <w:t xml:space="preserve">indoor </w:t>
        </w:r>
      </w:ins>
      <w:r w:rsidRPr="006905BC">
        <w:t>stations in the mobile service shall</w:t>
      </w:r>
      <w:r>
        <w:t xml:space="preserve"> </w:t>
      </w:r>
      <w:del w:id="226" w:author="Soto Romero, Alicia" w:date="2018-06-01T12:56:00Z">
        <w:r w:rsidRPr="006905BC" w:rsidDel="00985498">
          <w:delText>be restricted to indoor use</w:delText>
        </w:r>
      </w:del>
      <w:r w:rsidRPr="006905BC">
        <w:t xml:space="preserve"> </w:t>
      </w:r>
      <w:ins w:id="227" w:author="Soto Romero, Alicia" w:date="2018-06-01T12:56:00Z">
        <w:r>
          <w:t>operate</w:t>
        </w:r>
      </w:ins>
      <w:r>
        <w:t xml:space="preserve"> </w:t>
      </w:r>
      <w:r w:rsidRPr="006905BC">
        <w:t>with a maximum mean e.i.r.p.</w:t>
      </w:r>
      <w:r w:rsidRPr="006905BC">
        <w:rPr>
          <w:rStyle w:val="FootnoteReference"/>
        </w:rPr>
        <w:footnoteReference w:customMarkFollows="1" w:id="11"/>
        <w:t>1</w:t>
      </w:r>
      <w:r w:rsidRPr="006905BC">
        <w:t xml:space="preserve"> of 200 mW and a maximum mean e.i.r.p. density of 10 mW/MHz in any 1 MHz band or equivalently 0.25 mW/25 kHz in any 25 kHz band</w:t>
      </w:r>
      <w:ins w:id="228" w:author="Soto Romero, Alicia" w:date="2018-06-01T12:56:00Z">
        <w:r>
          <w:t xml:space="preserve">, and, moreover, the in-vehicle use shall operate with a maximum e.i.r.p. </w:t>
        </w:r>
      </w:ins>
      <w:ins w:id="229" w:author="Soto Romero, Alicia" w:date="2018-06-01T12:57:00Z">
        <w:r>
          <w:t>of 40mW</w:t>
        </w:r>
      </w:ins>
      <w:r w:rsidRPr="006905BC">
        <w:t>;</w:t>
      </w:r>
    </w:p>
    <w:p w:rsidR="002B483B" w:rsidRDefault="002B483B" w:rsidP="002B483B">
      <w:pPr>
        <w:tabs>
          <w:tab w:val="left" w:pos="794"/>
          <w:tab w:val="left" w:pos="1191"/>
          <w:tab w:val="left" w:pos="1588"/>
          <w:tab w:val="left" w:pos="1985"/>
        </w:tabs>
        <w:rPr>
          <w:bCs/>
          <w:szCs w:val="24"/>
        </w:rPr>
      </w:pPr>
      <w:r>
        <w:rPr>
          <w:bCs/>
          <w:szCs w:val="24"/>
        </w:rPr>
        <w:t>…/…</w:t>
      </w:r>
    </w:p>
    <w:p w:rsidR="002B483B" w:rsidRDefault="002B483B" w:rsidP="002B483B">
      <w:pPr>
        <w:pStyle w:val="Reasons"/>
      </w:pPr>
    </w:p>
    <w:p w:rsidR="002B483B" w:rsidRDefault="002B483B" w:rsidP="002B483B">
      <w:pPr>
        <w:pStyle w:val="Heading2"/>
      </w:pPr>
      <w:bookmarkStart w:id="230" w:name="_Hlk514932940"/>
      <w:r>
        <w:rPr>
          <w:lang w:val="en-US"/>
        </w:rPr>
        <w:lastRenderedPageBreak/>
        <w:t>2/1.16/5.2</w:t>
      </w:r>
      <w:r>
        <w:rPr>
          <w:lang w:val="en-US"/>
        </w:rPr>
        <w:tab/>
        <w:t>Frequency band B, 5 250-5 350 MHz</w:t>
      </w:r>
    </w:p>
    <w:p w:rsidR="002B483B" w:rsidRDefault="002B483B" w:rsidP="002B483B">
      <w:pPr>
        <w:pStyle w:val="Methodheading3"/>
        <w:rPr>
          <w:lang w:val="en-US"/>
        </w:rPr>
      </w:pPr>
      <w:r>
        <w:rPr>
          <w:lang w:val="en-US"/>
        </w:rPr>
        <w:t>2/1.16/5.2.1</w:t>
      </w:r>
      <w:r>
        <w:rPr>
          <w:lang w:val="en-US"/>
        </w:rPr>
        <w:tab/>
      </w:r>
      <w:proofErr w:type="gramStart"/>
      <w:r>
        <w:rPr>
          <w:lang w:val="en-US"/>
        </w:rPr>
        <w:t>For</w:t>
      </w:r>
      <w:proofErr w:type="gramEnd"/>
      <w:r>
        <w:rPr>
          <w:lang w:val="en-US"/>
        </w:rPr>
        <w:t xml:space="preserve"> Method B</w:t>
      </w:r>
    </w:p>
    <w:p w:rsidR="002B483B" w:rsidRDefault="002B483B" w:rsidP="002B483B">
      <w:pPr>
        <w:pStyle w:val="ArtNo"/>
        <w:rPr>
          <w:lang w:val="en-AU"/>
        </w:rPr>
      </w:pPr>
      <w:r w:rsidRPr="00F32405">
        <w:t>ARTICLE</w:t>
      </w:r>
      <w:r>
        <w:rPr>
          <w:lang w:val="en-AU"/>
        </w:rPr>
        <w:t xml:space="preserve"> </w:t>
      </w:r>
      <w:r>
        <w:rPr>
          <w:rStyle w:val="href"/>
          <w:rFonts w:eastAsiaTheme="majorEastAsia"/>
          <w:color w:val="000000"/>
          <w:lang w:val="en-AU"/>
        </w:rPr>
        <w:t>5</w:t>
      </w:r>
    </w:p>
    <w:p w:rsidR="002B483B" w:rsidRDefault="002B483B" w:rsidP="002B483B">
      <w:pPr>
        <w:pStyle w:val="Arttitle"/>
        <w:rPr>
          <w:lang w:val="en-US"/>
        </w:rPr>
      </w:pPr>
      <w:r>
        <w:t>Frequency allocations</w:t>
      </w:r>
    </w:p>
    <w:p w:rsidR="002B483B" w:rsidRDefault="002B483B" w:rsidP="002B483B">
      <w:pPr>
        <w:pStyle w:val="Section1"/>
        <w:keepNext/>
      </w:pPr>
      <w:r>
        <w:t>Section</w:t>
      </w:r>
      <w:r>
        <w:rPr>
          <w:lang w:val="en-AU"/>
        </w:rPr>
        <w:t xml:space="preserve"> IV – Table of Frequency </w:t>
      </w:r>
      <w:proofErr w:type="gramStart"/>
      <w:r>
        <w:rPr>
          <w:lang w:val="en-AU"/>
        </w:rPr>
        <w:t>Allocations</w:t>
      </w:r>
      <w:proofErr w:type="gramEnd"/>
      <w:r>
        <w:rPr>
          <w:lang w:val="en-AU"/>
        </w:rPr>
        <w:br/>
      </w:r>
      <w:r>
        <w:rPr>
          <w:b w:val="0"/>
          <w:bCs/>
        </w:rPr>
        <w:t xml:space="preserve">(See No. </w:t>
      </w:r>
      <w:r>
        <w:t>2.1</w:t>
      </w:r>
      <w:r>
        <w:rPr>
          <w:b w:val="0"/>
          <w:bCs/>
        </w:rPr>
        <w:t>)</w:t>
      </w:r>
      <w:r>
        <w:rPr>
          <w:b w:val="0"/>
          <w:bCs/>
        </w:rPr>
        <w:br/>
      </w:r>
      <w:r>
        <w:br/>
      </w:r>
    </w:p>
    <w:p w:rsidR="002B483B" w:rsidRDefault="002B483B" w:rsidP="002B483B">
      <w:pPr>
        <w:pStyle w:val="Proposal"/>
      </w:pPr>
      <w:r>
        <w:t>NOC</w:t>
      </w:r>
    </w:p>
    <w:p w:rsidR="002B483B" w:rsidRDefault="002B483B" w:rsidP="002B483B">
      <w:pPr>
        <w:pStyle w:val="Tabletitle"/>
      </w:pPr>
      <w:r>
        <w:rPr>
          <w:lang w:val="en-AU"/>
        </w:rPr>
        <w:t>5</w:t>
      </w:r>
      <w:r>
        <w:t> 250</w:t>
      </w:r>
      <w:r>
        <w:rPr>
          <w:lang w:val="en-AU"/>
        </w:rPr>
        <w:t>-5</w:t>
      </w:r>
      <w:r>
        <w:t> </w:t>
      </w:r>
      <w:r>
        <w:rPr>
          <w:lang w:val="en-AU"/>
        </w:rPr>
        <w:t>570 MHz</w:t>
      </w: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Allocation to services</w:t>
            </w:r>
          </w:p>
        </w:tc>
      </w:tr>
      <w:tr w:rsidR="002B483B" w:rsidTr="002B483B">
        <w:trPr>
          <w:cantSplit/>
          <w:jc w:val="center"/>
        </w:trPr>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1</w:t>
            </w:r>
          </w:p>
        </w:tc>
        <w:tc>
          <w:tcPr>
            <w:tcW w:w="3099"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2</w:t>
            </w:r>
          </w:p>
        </w:tc>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3</w:t>
            </w:r>
          </w:p>
        </w:tc>
      </w:tr>
      <w:tr w:rsidR="002B483B" w:rsidTr="002B483B">
        <w:trPr>
          <w:cantSplit/>
          <w:jc w:val="center"/>
        </w:trPr>
        <w:tc>
          <w:tcPr>
            <w:tcW w:w="9299" w:type="dxa"/>
            <w:gridSpan w:val="3"/>
            <w:tcBorders>
              <w:top w:val="single" w:sz="6" w:space="0" w:color="auto"/>
              <w:left w:val="single" w:sz="6" w:space="0" w:color="auto"/>
              <w:bottom w:val="single" w:sz="4" w:space="0" w:color="auto"/>
              <w:right w:val="single" w:sz="6" w:space="0" w:color="auto"/>
            </w:tcBorders>
            <w:hideMark/>
          </w:tcPr>
          <w:p w:rsidR="002B483B" w:rsidRDefault="002B483B" w:rsidP="002B483B">
            <w:pPr>
              <w:pStyle w:val="TableTextS5"/>
              <w:spacing w:before="60" w:after="60" w:line="210" w:lineRule="exact"/>
              <w:rPr>
                <w:color w:val="000000"/>
              </w:rPr>
            </w:pPr>
            <w:r>
              <w:rPr>
                <w:rStyle w:val="Tablefreq"/>
              </w:rPr>
              <w:t>5 250-5 255</w:t>
            </w:r>
            <w:r>
              <w:rPr>
                <w:color w:val="000000"/>
                <w:lang w:val="en-AU"/>
              </w:rPr>
              <w:tab/>
            </w:r>
            <w:r>
              <w:rPr>
                <w:color w:val="000000"/>
              </w:rPr>
              <w:t>EARTH EXPLORATION-SATELLITE (active)</w:t>
            </w:r>
          </w:p>
          <w:p w:rsidR="002B483B" w:rsidRDefault="002B483B" w:rsidP="002B483B">
            <w:pPr>
              <w:pStyle w:val="TableTextS5"/>
              <w:tabs>
                <w:tab w:val="clear" w:pos="567"/>
                <w:tab w:val="clear" w:pos="737"/>
              </w:tabs>
              <w:spacing w:before="60" w:after="60" w:line="210" w:lineRule="exact"/>
              <w:rPr>
                <w:color w:val="000000"/>
                <w:lang w:val="fr-CH"/>
              </w:rPr>
            </w:pPr>
            <w:r>
              <w:rPr>
                <w:rStyle w:val="Artref"/>
                <w:color w:val="000000"/>
              </w:rPr>
              <w:tab/>
            </w:r>
            <w:r>
              <w:rPr>
                <w:rStyle w:val="Artref"/>
                <w:color w:val="000000"/>
              </w:rPr>
              <w:tab/>
            </w:r>
            <w:r>
              <w:rPr>
                <w:color w:val="000000"/>
                <w:lang w:val="fr-CH"/>
              </w:rPr>
              <w:t xml:space="preserve">MOBILE </w:t>
            </w:r>
            <w:proofErr w:type="spellStart"/>
            <w:r>
              <w:rPr>
                <w:color w:val="000000"/>
                <w:lang w:val="fr-CH"/>
              </w:rPr>
              <w:t>except</w:t>
            </w:r>
            <w:proofErr w:type="spellEnd"/>
            <w:r>
              <w:rPr>
                <w:color w:val="000000"/>
                <w:lang w:val="fr-CH"/>
              </w:rPr>
              <w:t xml:space="preserve"> </w:t>
            </w:r>
            <w:proofErr w:type="spellStart"/>
            <w:r>
              <w:rPr>
                <w:color w:val="000000"/>
                <w:lang w:val="fr-CH"/>
              </w:rPr>
              <w:t>aeronautical</w:t>
            </w:r>
            <w:proofErr w:type="spellEnd"/>
            <w:r>
              <w:rPr>
                <w:color w:val="000000"/>
                <w:lang w:val="fr-CH"/>
              </w:rPr>
              <w:t xml:space="preserve"> mobile  </w:t>
            </w:r>
            <w:r>
              <w:rPr>
                <w:rStyle w:val="Artref"/>
                <w:color w:val="000000"/>
                <w:lang w:val="fr-CH"/>
              </w:rPr>
              <w:t>5.446A</w:t>
            </w:r>
            <w:r>
              <w:rPr>
                <w:color w:val="000000"/>
                <w:lang w:val="fr-CH"/>
              </w:rPr>
              <w:t xml:space="preserve">  </w:t>
            </w:r>
            <w:r>
              <w:rPr>
                <w:rStyle w:val="Artref"/>
                <w:color w:val="000000"/>
                <w:lang w:val="fr-CH"/>
              </w:rPr>
              <w:t>5.447F</w:t>
            </w:r>
          </w:p>
          <w:p w:rsidR="002B483B" w:rsidRDefault="002B483B" w:rsidP="002B483B">
            <w:pPr>
              <w:pStyle w:val="TableTextS5"/>
              <w:tabs>
                <w:tab w:val="clear" w:pos="567"/>
                <w:tab w:val="clear" w:pos="737"/>
              </w:tabs>
              <w:spacing w:before="60" w:after="60" w:line="210" w:lineRule="exact"/>
              <w:rPr>
                <w:color w:val="000000"/>
              </w:rPr>
            </w:pPr>
            <w:r>
              <w:rPr>
                <w:color w:val="000000"/>
                <w:lang w:val="fr-CH"/>
              </w:rPr>
              <w:tab/>
            </w:r>
            <w:r>
              <w:rPr>
                <w:color w:val="000000"/>
                <w:lang w:val="fr-CH"/>
              </w:rPr>
              <w:tab/>
            </w:r>
            <w:r>
              <w:rPr>
                <w:color w:val="000000"/>
              </w:rPr>
              <w:t>RADIOLOCATION</w:t>
            </w:r>
          </w:p>
          <w:p w:rsidR="002B483B" w:rsidRDefault="002B483B" w:rsidP="002B483B">
            <w:pPr>
              <w:pStyle w:val="TableTextS5"/>
              <w:tabs>
                <w:tab w:val="clear" w:pos="567"/>
                <w:tab w:val="clear" w:pos="737"/>
              </w:tabs>
              <w:spacing w:before="60" w:after="60" w:line="210" w:lineRule="exact"/>
              <w:rPr>
                <w:color w:val="000000"/>
                <w:lang w:val="en-US"/>
              </w:rPr>
            </w:pPr>
            <w:r>
              <w:rPr>
                <w:color w:val="000000"/>
              </w:rPr>
              <w:tab/>
            </w:r>
            <w:r>
              <w:rPr>
                <w:color w:val="000000"/>
              </w:rPr>
              <w:tab/>
              <w:t xml:space="preserve">SPACE RESEARCH  </w:t>
            </w:r>
            <w:r>
              <w:rPr>
                <w:rStyle w:val="Artref"/>
                <w:color w:val="000000"/>
              </w:rPr>
              <w:t>5.447D</w:t>
            </w:r>
          </w:p>
          <w:p w:rsidR="002B483B" w:rsidRDefault="002B483B" w:rsidP="002B483B">
            <w:pPr>
              <w:pStyle w:val="TableTextS5"/>
              <w:tabs>
                <w:tab w:val="clear" w:pos="567"/>
                <w:tab w:val="clear" w:pos="737"/>
              </w:tabs>
              <w:spacing w:before="60" w:after="60" w:line="210" w:lineRule="exact"/>
              <w:rPr>
                <w:color w:val="000000"/>
                <w:lang w:val="en-AU"/>
              </w:rPr>
            </w:pPr>
            <w:r>
              <w:rPr>
                <w:color w:val="000000"/>
                <w:lang w:val="fr-CH"/>
              </w:rPr>
              <w:tab/>
            </w:r>
            <w:r>
              <w:rPr>
                <w:color w:val="000000"/>
                <w:lang w:val="fr-CH"/>
              </w:rPr>
              <w:tab/>
            </w:r>
            <w:r>
              <w:rPr>
                <w:rStyle w:val="Artref"/>
                <w:color w:val="000000"/>
              </w:rPr>
              <w:t>5.447E</w:t>
            </w:r>
            <w:r>
              <w:rPr>
                <w:color w:val="000000"/>
              </w:rPr>
              <w:t xml:space="preserve">  </w:t>
            </w:r>
            <w:r>
              <w:rPr>
                <w:rStyle w:val="Artref"/>
                <w:color w:val="000000"/>
              </w:rPr>
              <w:t>5.448</w:t>
            </w:r>
            <w:r>
              <w:rPr>
                <w:color w:val="000000"/>
              </w:rPr>
              <w:t xml:space="preserve">  </w:t>
            </w:r>
            <w:r>
              <w:rPr>
                <w:rStyle w:val="Artref"/>
                <w:color w:val="000000"/>
              </w:rPr>
              <w:t>5.448A</w:t>
            </w:r>
          </w:p>
        </w:tc>
      </w:tr>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rsidR="002B483B" w:rsidRDefault="002B483B" w:rsidP="002B483B">
            <w:pPr>
              <w:pStyle w:val="TableTextS5"/>
              <w:spacing w:before="60" w:after="60" w:line="210" w:lineRule="exact"/>
              <w:rPr>
                <w:color w:val="000000"/>
              </w:rPr>
            </w:pPr>
            <w:r>
              <w:rPr>
                <w:rStyle w:val="Tablefreq"/>
              </w:rPr>
              <w:t>5 255-5 350</w:t>
            </w:r>
            <w:r>
              <w:rPr>
                <w:color w:val="000000"/>
                <w:lang w:val="en-AU"/>
              </w:rPr>
              <w:tab/>
            </w:r>
            <w:r>
              <w:rPr>
                <w:color w:val="000000"/>
              </w:rPr>
              <w:t>EARTH EXPLORATION-SATELLITE (active)</w:t>
            </w:r>
          </w:p>
          <w:p w:rsidR="002B483B" w:rsidRDefault="002B483B" w:rsidP="002B483B">
            <w:pPr>
              <w:pStyle w:val="TableTextS5"/>
              <w:tabs>
                <w:tab w:val="clear" w:pos="567"/>
                <w:tab w:val="clear" w:pos="737"/>
              </w:tabs>
              <w:spacing w:before="60" w:after="60" w:line="210" w:lineRule="exact"/>
              <w:rPr>
                <w:color w:val="000000"/>
                <w:lang w:val="fr-CH"/>
              </w:rPr>
            </w:pPr>
            <w:r>
              <w:tab/>
            </w:r>
            <w:r>
              <w:tab/>
            </w:r>
            <w:r>
              <w:rPr>
                <w:color w:val="000000"/>
                <w:lang w:val="fr-CH"/>
              </w:rPr>
              <w:t>MOBILE</w:t>
            </w:r>
            <w:r>
              <w:rPr>
                <w:lang w:val="fr-CH"/>
              </w:rPr>
              <w:t xml:space="preserve"> </w:t>
            </w:r>
            <w:proofErr w:type="spellStart"/>
            <w:r>
              <w:rPr>
                <w:color w:val="000000"/>
                <w:lang w:val="fr-CH"/>
              </w:rPr>
              <w:t>except</w:t>
            </w:r>
            <w:proofErr w:type="spellEnd"/>
            <w:r>
              <w:rPr>
                <w:color w:val="000000"/>
                <w:lang w:val="fr-CH"/>
              </w:rPr>
              <w:t xml:space="preserve"> </w:t>
            </w:r>
            <w:proofErr w:type="spellStart"/>
            <w:r>
              <w:rPr>
                <w:color w:val="000000"/>
                <w:lang w:val="fr-CH"/>
              </w:rPr>
              <w:t>aeronautical</w:t>
            </w:r>
            <w:proofErr w:type="spellEnd"/>
            <w:r>
              <w:rPr>
                <w:color w:val="000000"/>
                <w:lang w:val="fr-CH"/>
              </w:rPr>
              <w:t xml:space="preserve"> mobile  </w:t>
            </w:r>
            <w:r>
              <w:rPr>
                <w:rStyle w:val="Artref"/>
                <w:color w:val="000000"/>
                <w:lang w:val="fr-CH"/>
              </w:rPr>
              <w:t>5.446A</w:t>
            </w:r>
            <w:r>
              <w:rPr>
                <w:color w:val="000000"/>
                <w:lang w:val="fr-CH"/>
              </w:rPr>
              <w:t xml:space="preserve">  </w:t>
            </w:r>
            <w:r>
              <w:rPr>
                <w:rStyle w:val="Artref"/>
                <w:color w:val="000000"/>
                <w:lang w:val="fr-CH"/>
              </w:rPr>
              <w:t>5.447F</w:t>
            </w:r>
          </w:p>
          <w:p w:rsidR="002B483B" w:rsidRDefault="002B483B" w:rsidP="002B483B">
            <w:pPr>
              <w:pStyle w:val="TableTextS5"/>
              <w:tabs>
                <w:tab w:val="clear" w:pos="567"/>
                <w:tab w:val="clear" w:pos="737"/>
              </w:tabs>
              <w:spacing w:before="60" w:after="60" w:line="210" w:lineRule="exact"/>
              <w:rPr>
                <w:color w:val="000000"/>
              </w:rPr>
            </w:pPr>
            <w:r>
              <w:rPr>
                <w:color w:val="000000"/>
                <w:lang w:val="fr-CH"/>
              </w:rPr>
              <w:tab/>
            </w:r>
            <w:r>
              <w:rPr>
                <w:color w:val="000000"/>
                <w:lang w:val="fr-CH"/>
              </w:rPr>
              <w:tab/>
            </w:r>
            <w:r>
              <w:rPr>
                <w:color w:val="000000"/>
              </w:rPr>
              <w:t>RADIOLOCATION</w:t>
            </w:r>
          </w:p>
          <w:p w:rsidR="002B483B" w:rsidRDefault="002B483B" w:rsidP="002B483B">
            <w:pPr>
              <w:pStyle w:val="TableTextS5"/>
              <w:tabs>
                <w:tab w:val="clear" w:pos="567"/>
                <w:tab w:val="clear" w:pos="737"/>
              </w:tabs>
              <w:spacing w:before="60" w:after="60" w:line="210" w:lineRule="exact"/>
              <w:rPr>
                <w:color w:val="000000"/>
              </w:rPr>
            </w:pPr>
            <w:r>
              <w:rPr>
                <w:color w:val="000000"/>
              </w:rPr>
              <w:tab/>
            </w:r>
            <w:r>
              <w:rPr>
                <w:color w:val="000000"/>
              </w:rPr>
              <w:tab/>
              <w:t>SPACE RESEARCH (active)</w:t>
            </w:r>
          </w:p>
          <w:p w:rsidR="002B483B" w:rsidRDefault="002B483B" w:rsidP="002B483B">
            <w:pPr>
              <w:pStyle w:val="TableTextS5"/>
              <w:tabs>
                <w:tab w:val="clear" w:pos="170"/>
                <w:tab w:val="clear" w:pos="567"/>
                <w:tab w:val="clear" w:pos="737"/>
              </w:tabs>
              <w:spacing w:before="60" w:after="60" w:line="210" w:lineRule="exact"/>
              <w:rPr>
                <w:rStyle w:val="Artref"/>
              </w:rPr>
            </w:pPr>
            <w:r>
              <w:rPr>
                <w:rStyle w:val="Artref"/>
                <w:color w:val="000000"/>
                <w:lang w:val="fr-CH"/>
              </w:rPr>
              <w:tab/>
            </w:r>
            <w:r>
              <w:rPr>
                <w:rStyle w:val="Artref"/>
                <w:color w:val="000000"/>
                <w:lang w:val="fr-CH"/>
              </w:rPr>
              <w:tab/>
            </w:r>
            <w:r>
              <w:rPr>
                <w:rStyle w:val="Artref"/>
                <w:color w:val="000000"/>
              </w:rPr>
              <w:t>5.447E</w:t>
            </w:r>
            <w:r>
              <w:rPr>
                <w:color w:val="000000"/>
              </w:rPr>
              <w:t xml:space="preserve">  </w:t>
            </w:r>
            <w:r>
              <w:rPr>
                <w:rStyle w:val="Artref"/>
                <w:color w:val="000000"/>
              </w:rPr>
              <w:t>5.448</w:t>
            </w:r>
            <w:r>
              <w:rPr>
                <w:color w:val="000000"/>
              </w:rPr>
              <w:t xml:space="preserve">  </w:t>
            </w:r>
            <w:r>
              <w:rPr>
                <w:rStyle w:val="Artref"/>
                <w:color w:val="000000"/>
              </w:rPr>
              <w:t>5.448A</w:t>
            </w:r>
          </w:p>
        </w:tc>
      </w:tr>
    </w:tbl>
    <w:p w:rsidR="002B483B" w:rsidRDefault="002B483B" w:rsidP="002B483B">
      <w:pPr>
        <w:pStyle w:val="Reasons"/>
      </w:pPr>
    </w:p>
    <w:bookmarkEnd w:id="230"/>
    <w:p w:rsidR="002B483B" w:rsidRDefault="002B483B" w:rsidP="002B483B">
      <w:pPr>
        <w:pStyle w:val="Heading2"/>
      </w:pPr>
      <w:r>
        <w:rPr>
          <w:lang w:val="en-US"/>
        </w:rPr>
        <w:t>2/1.16/5.3</w:t>
      </w:r>
      <w:r>
        <w:rPr>
          <w:lang w:val="en-US"/>
        </w:rPr>
        <w:tab/>
        <w:t>Frequency band C, 5 350-5 470 MHz</w:t>
      </w:r>
    </w:p>
    <w:p w:rsidR="002B483B" w:rsidRDefault="002B483B" w:rsidP="002B483B">
      <w:pPr>
        <w:pStyle w:val="Methodheading3"/>
        <w:rPr>
          <w:lang w:val="en-US"/>
        </w:rPr>
      </w:pPr>
      <w:r>
        <w:rPr>
          <w:lang w:val="en-US"/>
        </w:rPr>
        <w:t>2/1.16/5.3.1</w:t>
      </w:r>
      <w:r>
        <w:rPr>
          <w:lang w:val="en-US"/>
        </w:rPr>
        <w:tab/>
      </w:r>
      <w:proofErr w:type="gramStart"/>
      <w:r>
        <w:rPr>
          <w:lang w:val="en-US"/>
        </w:rPr>
        <w:t>For</w:t>
      </w:r>
      <w:proofErr w:type="gramEnd"/>
      <w:r>
        <w:rPr>
          <w:lang w:val="en-US"/>
        </w:rPr>
        <w:t xml:space="preserve"> Method C</w:t>
      </w:r>
    </w:p>
    <w:p w:rsidR="002B483B" w:rsidRDefault="002B483B" w:rsidP="002B483B">
      <w:pPr>
        <w:pStyle w:val="ArtNo"/>
        <w:rPr>
          <w:lang w:val="en-AU"/>
        </w:rPr>
      </w:pPr>
      <w:r w:rsidRPr="00F32405">
        <w:t>ARTICLE</w:t>
      </w:r>
      <w:r>
        <w:rPr>
          <w:lang w:val="en-AU"/>
        </w:rPr>
        <w:t xml:space="preserve"> </w:t>
      </w:r>
      <w:r>
        <w:rPr>
          <w:rStyle w:val="href"/>
          <w:rFonts w:eastAsiaTheme="majorEastAsia"/>
          <w:color w:val="000000"/>
          <w:lang w:val="en-AU"/>
        </w:rPr>
        <w:t>5</w:t>
      </w:r>
    </w:p>
    <w:p w:rsidR="002B483B" w:rsidRDefault="002B483B" w:rsidP="002B483B">
      <w:pPr>
        <w:pStyle w:val="Arttitle"/>
        <w:rPr>
          <w:lang w:val="en-US"/>
        </w:rPr>
      </w:pPr>
      <w:r w:rsidRPr="00F32405">
        <w:t>Frequency</w:t>
      </w:r>
      <w:r>
        <w:t xml:space="preserve"> allocations</w:t>
      </w:r>
    </w:p>
    <w:p w:rsidR="002B483B" w:rsidRDefault="002B483B" w:rsidP="002B483B">
      <w:pPr>
        <w:pStyle w:val="Section1"/>
        <w:keepNext/>
      </w:pPr>
      <w:r>
        <w:t>Section</w:t>
      </w:r>
      <w:r>
        <w:rPr>
          <w:lang w:val="en-AU"/>
        </w:rPr>
        <w:t xml:space="preserve"> IV – Table of Frequency </w:t>
      </w:r>
      <w:proofErr w:type="gramStart"/>
      <w:r>
        <w:rPr>
          <w:lang w:val="en-AU"/>
        </w:rPr>
        <w:t>Allocations</w:t>
      </w:r>
      <w:proofErr w:type="gramEnd"/>
      <w:r>
        <w:rPr>
          <w:lang w:val="en-AU"/>
        </w:rPr>
        <w:br/>
      </w:r>
      <w:r>
        <w:rPr>
          <w:b w:val="0"/>
          <w:bCs/>
        </w:rPr>
        <w:t xml:space="preserve">(See No. </w:t>
      </w:r>
      <w:r>
        <w:t>2.1</w:t>
      </w:r>
      <w:r>
        <w:rPr>
          <w:b w:val="0"/>
          <w:bCs/>
        </w:rPr>
        <w:t>)</w:t>
      </w:r>
      <w:r>
        <w:rPr>
          <w:b w:val="0"/>
          <w:bCs/>
        </w:rPr>
        <w:br/>
      </w:r>
      <w:r>
        <w:lastRenderedPageBreak/>
        <w:br/>
      </w:r>
    </w:p>
    <w:p w:rsidR="002B483B" w:rsidRDefault="002B483B" w:rsidP="002B483B">
      <w:pPr>
        <w:pStyle w:val="Proposal"/>
      </w:pPr>
      <w:r>
        <w:t>NOC</w:t>
      </w:r>
    </w:p>
    <w:p w:rsidR="002B483B" w:rsidRDefault="002B483B" w:rsidP="002B483B">
      <w:pPr>
        <w:pStyle w:val="Tabletitle"/>
      </w:pPr>
      <w:r>
        <w:rPr>
          <w:lang w:val="en-AU"/>
        </w:rPr>
        <w:t>5</w:t>
      </w:r>
      <w:r>
        <w:t> 250</w:t>
      </w:r>
      <w:r>
        <w:rPr>
          <w:lang w:val="en-AU"/>
        </w:rPr>
        <w:t>-5</w:t>
      </w:r>
      <w:r>
        <w:t> </w:t>
      </w:r>
      <w:r>
        <w:rPr>
          <w:lang w:val="en-AU"/>
        </w:rPr>
        <w:t>570 MHz</w:t>
      </w: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Allocation to services</w:t>
            </w:r>
          </w:p>
        </w:tc>
      </w:tr>
      <w:tr w:rsidR="002B483B" w:rsidTr="002B483B">
        <w:trPr>
          <w:cantSplit/>
          <w:jc w:val="center"/>
        </w:trPr>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1</w:t>
            </w:r>
          </w:p>
        </w:tc>
        <w:tc>
          <w:tcPr>
            <w:tcW w:w="3099"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2</w:t>
            </w:r>
          </w:p>
        </w:tc>
        <w:tc>
          <w:tcPr>
            <w:tcW w:w="3100" w:type="dxa"/>
            <w:tcBorders>
              <w:top w:val="single" w:sz="6" w:space="0" w:color="auto"/>
              <w:left w:val="single" w:sz="6" w:space="0" w:color="auto"/>
              <w:bottom w:val="single" w:sz="6" w:space="0" w:color="auto"/>
              <w:right w:val="single" w:sz="6" w:space="0" w:color="auto"/>
            </w:tcBorders>
            <w:hideMark/>
          </w:tcPr>
          <w:p w:rsidR="002B483B" w:rsidRDefault="002B483B" w:rsidP="002B483B">
            <w:pPr>
              <w:pStyle w:val="Tablehead"/>
            </w:pPr>
            <w:r>
              <w:t>Region 3</w:t>
            </w:r>
          </w:p>
        </w:tc>
      </w:tr>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rsidR="002B483B" w:rsidRDefault="002B483B" w:rsidP="002B483B">
            <w:pPr>
              <w:pStyle w:val="TableTextS5"/>
              <w:spacing w:before="60" w:after="60" w:line="210" w:lineRule="exact"/>
              <w:rPr>
                <w:lang w:val="en-US"/>
              </w:rPr>
            </w:pPr>
            <w:r>
              <w:rPr>
                <w:rStyle w:val="Tablefreq"/>
              </w:rPr>
              <w:t>5 350-5 460</w:t>
            </w:r>
            <w:r>
              <w:rPr>
                <w:color w:val="000000"/>
                <w:lang w:val="en-AU"/>
              </w:rPr>
              <w:tab/>
            </w:r>
            <w:r>
              <w:rPr>
                <w:color w:val="000000"/>
              </w:rPr>
              <w:t xml:space="preserve">EARTH EXPLORATION-SATELLITE (active)  </w:t>
            </w:r>
            <w:r>
              <w:rPr>
                <w:rStyle w:val="Artref"/>
                <w:color w:val="000000"/>
              </w:rPr>
              <w:t>5.448B</w:t>
            </w:r>
          </w:p>
          <w:p w:rsidR="002B483B" w:rsidRDefault="002B483B" w:rsidP="002B483B">
            <w:pPr>
              <w:pStyle w:val="TableTextS5"/>
              <w:tabs>
                <w:tab w:val="clear" w:pos="567"/>
                <w:tab w:val="clear" w:pos="737"/>
              </w:tabs>
              <w:spacing w:before="60" w:after="60" w:line="210" w:lineRule="exact"/>
              <w:rPr>
                <w:rStyle w:val="Artref"/>
              </w:rPr>
            </w:pPr>
            <w:r>
              <w:rPr>
                <w:color w:val="000000"/>
                <w:lang w:val="en-US"/>
              </w:rPr>
              <w:tab/>
            </w:r>
            <w:r>
              <w:rPr>
                <w:color w:val="000000"/>
                <w:lang w:val="en-US"/>
              </w:rPr>
              <w:tab/>
            </w:r>
            <w:r>
              <w:t>RADIOLOCATION</w:t>
            </w:r>
            <w:r>
              <w:rPr>
                <w:color w:val="000000"/>
                <w:lang w:val="en-US"/>
              </w:rPr>
              <w:t xml:space="preserve">  </w:t>
            </w:r>
            <w:r>
              <w:rPr>
                <w:rStyle w:val="Artref"/>
                <w:color w:val="000000"/>
              </w:rPr>
              <w:t>5.448D</w:t>
            </w:r>
          </w:p>
          <w:p w:rsidR="002B483B" w:rsidRDefault="002B483B" w:rsidP="002B483B">
            <w:pPr>
              <w:pStyle w:val="TableTextS5"/>
              <w:tabs>
                <w:tab w:val="clear" w:pos="567"/>
                <w:tab w:val="clear" w:pos="737"/>
              </w:tabs>
              <w:spacing w:before="60" w:after="60" w:line="210" w:lineRule="exact"/>
              <w:rPr>
                <w:lang w:val="en-US"/>
              </w:rPr>
            </w:pPr>
            <w:r>
              <w:rPr>
                <w:color w:val="000000"/>
              </w:rPr>
              <w:tab/>
            </w:r>
            <w:r>
              <w:rPr>
                <w:color w:val="000000"/>
              </w:rPr>
              <w:tab/>
            </w:r>
            <w:r>
              <w:rPr>
                <w:color w:val="000000"/>
                <w:lang w:val="en-US"/>
              </w:rPr>
              <w:t xml:space="preserve">AERONAUTICAL RADIONAVIGATION  </w:t>
            </w:r>
            <w:r>
              <w:rPr>
                <w:rStyle w:val="Artref"/>
                <w:color w:val="000000"/>
                <w:lang w:val="en-US"/>
              </w:rPr>
              <w:t>5.449</w:t>
            </w:r>
          </w:p>
          <w:p w:rsidR="002B483B" w:rsidRDefault="002B483B" w:rsidP="002B483B">
            <w:pPr>
              <w:pStyle w:val="TableTextS5"/>
              <w:tabs>
                <w:tab w:val="clear" w:pos="567"/>
                <w:tab w:val="clear" w:pos="737"/>
              </w:tabs>
              <w:spacing w:before="60" w:after="60" w:line="210" w:lineRule="exact"/>
              <w:rPr>
                <w:color w:val="000000"/>
              </w:rPr>
            </w:pPr>
            <w:r>
              <w:rPr>
                <w:rStyle w:val="Artref"/>
                <w:color w:val="000000"/>
              </w:rPr>
              <w:tab/>
            </w:r>
            <w:r>
              <w:rPr>
                <w:rStyle w:val="Artref"/>
                <w:color w:val="000000"/>
              </w:rPr>
              <w:tab/>
            </w:r>
            <w:r>
              <w:rPr>
                <w:color w:val="000000"/>
              </w:rPr>
              <w:t xml:space="preserve">SPACE RESEARCH (active)  </w:t>
            </w:r>
            <w:r>
              <w:rPr>
                <w:rStyle w:val="Artref"/>
                <w:color w:val="000000"/>
              </w:rPr>
              <w:t>5.448C</w:t>
            </w:r>
          </w:p>
        </w:tc>
      </w:tr>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rsidR="002B483B" w:rsidRDefault="002B483B" w:rsidP="002B483B">
            <w:pPr>
              <w:pStyle w:val="TableTextS5"/>
              <w:spacing w:before="20" w:after="20" w:line="210" w:lineRule="exact"/>
              <w:rPr>
                <w:color w:val="000000"/>
              </w:rPr>
            </w:pPr>
            <w:r>
              <w:rPr>
                <w:rStyle w:val="Tablefreq"/>
              </w:rPr>
              <w:t>5 460-5 470</w:t>
            </w:r>
            <w:r>
              <w:rPr>
                <w:color w:val="000000"/>
                <w:lang w:val="en-US"/>
              </w:rPr>
              <w:tab/>
            </w:r>
            <w:r>
              <w:rPr>
                <w:color w:val="000000"/>
              </w:rPr>
              <w:t>EARTH EXPLORATION-SATELLITE (active)</w:t>
            </w:r>
          </w:p>
          <w:p w:rsidR="002B483B" w:rsidRDefault="002B483B" w:rsidP="002B483B">
            <w:pPr>
              <w:pStyle w:val="TableTextS5"/>
              <w:tabs>
                <w:tab w:val="clear" w:pos="567"/>
                <w:tab w:val="clear" w:pos="737"/>
              </w:tabs>
              <w:spacing w:before="20" w:after="20" w:line="210" w:lineRule="exact"/>
              <w:rPr>
                <w:color w:val="000000"/>
                <w:lang w:val="en-US"/>
              </w:rPr>
            </w:pPr>
            <w:r>
              <w:rPr>
                <w:color w:val="000000"/>
              </w:rPr>
              <w:tab/>
            </w:r>
            <w:r>
              <w:rPr>
                <w:color w:val="000000"/>
              </w:rPr>
              <w:tab/>
              <w:t>RADIOLOCATION</w:t>
            </w:r>
            <w:r>
              <w:rPr>
                <w:color w:val="000000"/>
                <w:lang w:val="en-US"/>
              </w:rPr>
              <w:t xml:space="preserve">  </w:t>
            </w:r>
            <w:r>
              <w:rPr>
                <w:rStyle w:val="Artref"/>
                <w:color w:val="000000"/>
              </w:rPr>
              <w:t>5.448D</w:t>
            </w:r>
          </w:p>
          <w:p w:rsidR="002B483B" w:rsidRDefault="002B483B" w:rsidP="002B483B">
            <w:pPr>
              <w:pStyle w:val="TableTextS5"/>
              <w:tabs>
                <w:tab w:val="clear" w:pos="567"/>
                <w:tab w:val="clear" w:pos="737"/>
              </w:tabs>
              <w:spacing w:before="20" w:after="20" w:line="210" w:lineRule="exact"/>
              <w:rPr>
                <w:color w:val="000000"/>
                <w:lang w:val="en-US"/>
              </w:rPr>
            </w:pPr>
            <w:r>
              <w:rPr>
                <w:color w:val="000000"/>
                <w:lang w:val="en-US"/>
              </w:rPr>
              <w:tab/>
            </w:r>
            <w:r>
              <w:rPr>
                <w:color w:val="000000"/>
                <w:lang w:val="en-US"/>
              </w:rPr>
              <w:tab/>
              <w:t xml:space="preserve">RADIONAVIGATION  </w:t>
            </w:r>
            <w:r>
              <w:rPr>
                <w:rStyle w:val="Artref"/>
                <w:color w:val="000000"/>
                <w:lang w:val="en-US"/>
              </w:rPr>
              <w:t>5.449</w:t>
            </w:r>
          </w:p>
          <w:p w:rsidR="002B483B" w:rsidRDefault="002B483B" w:rsidP="002B483B">
            <w:pPr>
              <w:pStyle w:val="TableTextS5"/>
              <w:tabs>
                <w:tab w:val="clear" w:pos="567"/>
                <w:tab w:val="clear" w:pos="737"/>
              </w:tabs>
              <w:spacing w:before="20" w:after="20" w:line="210" w:lineRule="exact"/>
              <w:rPr>
                <w:color w:val="000000"/>
              </w:rPr>
            </w:pPr>
            <w:r>
              <w:rPr>
                <w:color w:val="000000"/>
              </w:rPr>
              <w:tab/>
            </w:r>
            <w:r>
              <w:rPr>
                <w:color w:val="000000"/>
              </w:rPr>
              <w:tab/>
              <w:t>SPACE</w:t>
            </w:r>
            <w:r>
              <w:t xml:space="preserve"> RESEARCH (active)</w:t>
            </w:r>
          </w:p>
          <w:p w:rsidR="002B483B" w:rsidRDefault="002B483B" w:rsidP="002B483B">
            <w:pPr>
              <w:pStyle w:val="TableTextS5"/>
              <w:tabs>
                <w:tab w:val="clear" w:pos="567"/>
                <w:tab w:val="clear" w:pos="737"/>
              </w:tabs>
              <w:spacing w:before="20" w:after="20" w:line="210" w:lineRule="exact"/>
              <w:rPr>
                <w:rStyle w:val="Artref"/>
                <w:lang w:val="fr-FR"/>
              </w:rPr>
            </w:pPr>
            <w:r>
              <w:rPr>
                <w:color w:val="000000"/>
                <w:lang w:val="en-US"/>
              </w:rPr>
              <w:tab/>
            </w:r>
            <w:r>
              <w:rPr>
                <w:color w:val="000000"/>
                <w:lang w:val="en-US"/>
              </w:rPr>
              <w:tab/>
            </w:r>
            <w:r>
              <w:rPr>
                <w:rStyle w:val="Artref"/>
                <w:color w:val="000000"/>
              </w:rPr>
              <w:t>5.448B</w:t>
            </w:r>
          </w:p>
        </w:tc>
      </w:tr>
    </w:tbl>
    <w:p w:rsidR="002B483B" w:rsidRDefault="002B483B" w:rsidP="002B483B">
      <w:pPr>
        <w:pStyle w:val="Reasons"/>
      </w:pPr>
    </w:p>
    <w:p w:rsidR="002B483B" w:rsidRDefault="002B483B" w:rsidP="002B483B">
      <w:pPr>
        <w:pStyle w:val="Heading2"/>
        <w:rPr>
          <w:lang w:val="en-US"/>
        </w:rPr>
      </w:pPr>
      <w:r>
        <w:rPr>
          <w:lang w:val="en-US"/>
        </w:rPr>
        <w:t>2/1.16/5.4</w:t>
      </w:r>
      <w:r>
        <w:rPr>
          <w:lang w:val="en-US"/>
        </w:rPr>
        <w:tab/>
        <w:t>Frequency band D, 5 725-5 850 MHz</w:t>
      </w:r>
    </w:p>
    <w:p w:rsidR="002B483B" w:rsidRDefault="002B483B" w:rsidP="002B483B">
      <w:pPr>
        <w:pStyle w:val="Methodheading3"/>
        <w:rPr>
          <w:lang w:val="en-US"/>
        </w:rPr>
      </w:pPr>
      <w:r>
        <w:rPr>
          <w:lang w:val="en-US"/>
        </w:rPr>
        <w:t>2/1.16/5.4.1</w:t>
      </w:r>
      <w:r>
        <w:rPr>
          <w:lang w:val="en-US"/>
        </w:rPr>
        <w:tab/>
      </w:r>
      <w:proofErr w:type="gramStart"/>
      <w:r>
        <w:rPr>
          <w:lang w:val="en-US"/>
        </w:rPr>
        <w:t>For</w:t>
      </w:r>
      <w:proofErr w:type="gramEnd"/>
      <w:r>
        <w:rPr>
          <w:lang w:val="en-US"/>
        </w:rPr>
        <w:t xml:space="preserve"> Method D1</w:t>
      </w:r>
    </w:p>
    <w:p w:rsidR="002B483B" w:rsidRDefault="002B483B" w:rsidP="002B483B">
      <w:pPr>
        <w:pStyle w:val="ArtNo"/>
        <w:rPr>
          <w:lang w:val="en-AU"/>
        </w:rPr>
      </w:pPr>
      <w:r w:rsidRPr="00F32405">
        <w:t>ARTICLE</w:t>
      </w:r>
      <w:r>
        <w:rPr>
          <w:lang w:val="en-AU"/>
        </w:rPr>
        <w:t xml:space="preserve"> </w:t>
      </w:r>
      <w:r>
        <w:rPr>
          <w:rStyle w:val="href"/>
          <w:rFonts w:eastAsiaTheme="majorEastAsia"/>
          <w:color w:val="000000"/>
          <w:lang w:val="en-AU"/>
        </w:rPr>
        <w:t>5</w:t>
      </w:r>
    </w:p>
    <w:p w:rsidR="002B483B" w:rsidRDefault="002B483B" w:rsidP="002B483B">
      <w:pPr>
        <w:pStyle w:val="Arttitle"/>
        <w:rPr>
          <w:lang w:val="en-US"/>
        </w:rPr>
      </w:pPr>
      <w:r w:rsidRPr="00F32405">
        <w:t>Frequency</w:t>
      </w:r>
      <w:r>
        <w:t xml:space="preserve"> allocations</w:t>
      </w:r>
    </w:p>
    <w:p w:rsidR="002B483B" w:rsidRDefault="002B483B" w:rsidP="002B483B">
      <w:pPr>
        <w:pStyle w:val="Section1"/>
        <w:keepNext/>
      </w:pPr>
      <w:r>
        <w:t>Section</w:t>
      </w:r>
      <w:r>
        <w:rPr>
          <w:lang w:val="en-AU"/>
        </w:rPr>
        <w:t xml:space="preserve"> IV – Table of Frequency </w:t>
      </w:r>
      <w:proofErr w:type="gramStart"/>
      <w:r>
        <w:rPr>
          <w:lang w:val="en-AU"/>
        </w:rPr>
        <w:t>Allocations</w:t>
      </w:r>
      <w:proofErr w:type="gramEnd"/>
      <w:r>
        <w:rPr>
          <w:lang w:val="en-AU"/>
        </w:rPr>
        <w:br/>
      </w:r>
      <w:r>
        <w:rPr>
          <w:b w:val="0"/>
          <w:bCs/>
        </w:rPr>
        <w:t xml:space="preserve">(See No. </w:t>
      </w:r>
      <w:r>
        <w:t>2.1</w:t>
      </w:r>
      <w:r>
        <w:rPr>
          <w:b w:val="0"/>
          <w:bCs/>
        </w:rPr>
        <w:t>)</w:t>
      </w:r>
      <w:r>
        <w:rPr>
          <w:b w:val="0"/>
          <w:bCs/>
        </w:rPr>
        <w:br/>
      </w:r>
      <w:r>
        <w:br/>
      </w:r>
    </w:p>
    <w:p w:rsidR="002B483B" w:rsidRDefault="002B483B" w:rsidP="002B483B">
      <w:pPr>
        <w:pStyle w:val="Proposal"/>
      </w:pPr>
      <w:r>
        <w:t>NOC</w:t>
      </w:r>
    </w:p>
    <w:p w:rsidR="002B483B" w:rsidRDefault="002B483B" w:rsidP="002B483B">
      <w:pPr>
        <w:pStyle w:val="Tabletitle"/>
      </w:pPr>
      <w:r>
        <w:t>5 570-6 700 MHz</w:t>
      </w: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rsidR="002B483B" w:rsidRDefault="002B483B" w:rsidP="002B483B">
            <w:pPr>
              <w:pStyle w:val="Tablehead"/>
            </w:pPr>
            <w:r>
              <w:t>Allocation to services</w:t>
            </w:r>
          </w:p>
        </w:tc>
      </w:tr>
      <w:tr w:rsidR="002B483B" w:rsidTr="002B483B">
        <w:trPr>
          <w:cantSplit/>
          <w:jc w:val="center"/>
        </w:trPr>
        <w:tc>
          <w:tcPr>
            <w:tcW w:w="3100"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1</w:t>
            </w:r>
          </w:p>
        </w:tc>
        <w:tc>
          <w:tcPr>
            <w:tcW w:w="3099"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2</w:t>
            </w:r>
          </w:p>
        </w:tc>
        <w:tc>
          <w:tcPr>
            <w:tcW w:w="3100"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3</w:t>
            </w:r>
          </w:p>
        </w:tc>
      </w:tr>
      <w:tr w:rsidR="002B483B" w:rsidTr="002B483B">
        <w:trPr>
          <w:cantSplit/>
          <w:jc w:val="center"/>
        </w:trPr>
        <w:tc>
          <w:tcPr>
            <w:tcW w:w="3100" w:type="dxa"/>
            <w:tcBorders>
              <w:top w:val="single" w:sz="4" w:space="0" w:color="auto"/>
              <w:left w:val="single" w:sz="6" w:space="0" w:color="auto"/>
              <w:bottom w:val="nil"/>
              <w:right w:val="single" w:sz="6" w:space="0" w:color="auto"/>
            </w:tcBorders>
            <w:hideMark/>
          </w:tcPr>
          <w:p w:rsidR="002B483B" w:rsidRDefault="002B483B" w:rsidP="002B483B">
            <w:pPr>
              <w:pStyle w:val="TableTextS5"/>
              <w:spacing w:line="220" w:lineRule="exact"/>
              <w:rPr>
                <w:rStyle w:val="Tablefreq"/>
              </w:rPr>
            </w:pPr>
            <w:r>
              <w:rPr>
                <w:rStyle w:val="Tablefreq"/>
              </w:rPr>
              <w:t>5 725-5 830</w:t>
            </w:r>
          </w:p>
          <w:p w:rsidR="002B483B" w:rsidRDefault="002B483B" w:rsidP="002B483B">
            <w:pPr>
              <w:pStyle w:val="TableTextS5"/>
              <w:spacing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line="220" w:lineRule="exact"/>
              <w:rPr>
                <w:color w:val="000000"/>
                <w:lang w:val="fr-FR"/>
              </w:rPr>
            </w:pPr>
            <w:r>
              <w:rPr>
                <w:color w:val="000000"/>
              </w:rPr>
              <w:t>RADIOLOCATION</w:t>
            </w:r>
          </w:p>
          <w:p w:rsidR="002B483B" w:rsidRDefault="002B483B" w:rsidP="002B483B">
            <w:pPr>
              <w:pStyle w:val="TableTextS5"/>
              <w:spacing w:before="60" w:after="20" w:line="220" w:lineRule="exact"/>
              <w:rPr>
                <w:color w:val="000000"/>
                <w:lang w:val="fr-FR"/>
              </w:rPr>
            </w:pPr>
            <w:r>
              <w:rPr>
                <w:color w:val="000000"/>
              </w:rPr>
              <w:t>Amateur</w:t>
            </w:r>
          </w:p>
        </w:tc>
        <w:tc>
          <w:tcPr>
            <w:tcW w:w="6199" w:type="dxa"/>
            <w:gridSpan w:val="2"/>
            <w:tcBorders>
              <w:top w:val="single" w:sz="4" w:space="0" w:color="auto"/>
              <w:left w:val="single" w:sz="6" w:space="0" w:color="auto"/>
              <w:bottom w:val="nil"/>
              <w:right w:val="single" w:sz="6" w:space="0" w:color="auto"/>
            </w:tcBorders>
            <w:hideMark/>
          </w:tcPr>
          <w:p w:rsidR="002B483B" w:rsidRDefault="002B483B" w:rsidP="002B483B">
            <w:pPr>
              <w:pStyle w:val="TableTextS5"/>
              <w:tabs>
                <w:tab w:val="clear" w:pos="170"/>
              </w:tabs>
              <w:spacing w:line="220" w:lineRule="exact"/>
              <w:rPr>
                <w:rStyle w:val="Tablefreq"/>
              </w:rPr>
            </w:pPr>
            <w:r>
              <w:rPr>
                <w:rStyle w:val="Tablefreq"/>
              </w:rPr>
              <w:t>5 725-5 830</w:t>
            </w:r>
          </w:p>
          <w:p w:rsidR="002B483B" w:rsidRDefault="002B483B" w:rsidP="002B483B">
            <w:pPr>
              <w:pStyle w:val="TableTextS5"/>
              <w:spacing w:line="220" w:lineRule="exact"/>
              <w:rPr>
                <w:color w:val="000000"/>
              </w:rPr>
            </w:pPr>
            <w:r>
              <w:rPr>
                <w:color w:val="000000"/>
              </w:rPr>
              <w:tab/>
            </w:r>
            <w:r>
              <w:rPr>
                <w:color w:val="000000"/>
              </w:rPr>
              <w:tab/>
              <w:t>RADIOLOCATION</w:t>
            </w:r>
          </w:p>
          <w:p w:rsidR="002B483B" w:rsidRDefault="002B483B" w:rsidP="002B483B">
            <w:pPr>
              <w:pStyle w:val="TableTextS5"/>
              <w:spacing w:line="220" w:lineRule="exact"/>
              <w:rPr>
                <w:color w:val="000000"/>
                <w:lang w:val="fr-FR"/>
              </w:rPr>
            </w:pPr>
            <w:r>
              <w:rPr>
                <w:color w:val="000000"/>
              </w:rPr>
              <w:tab/>
            </w:r>
            <w:r>
              <w:rPr>
                <w:color w:val="000000"/>
              </w:rPr>
              <w:tab/>
              <w:t>Amateur</w:t>
            </w:r>
          </w:p>
        </w:tc>
      </w:tr>
      <w:tr w:rsidR="002B483B" w:rsidTr="002B483B">
        <w:trPr>
          <w:cantSplit/>
          <w:jc w:val="center"/>
        </w:trPr>
        <w:tc>
          <w:tcPr>
            <w:tcW w:w="3100" w:type="dxa"/>
            <w:tcBorders>
              <w:top w:val="nil"/>
              <w:left w:val="single" w:sz="6" w:space="0" w:color="auto"/>
              <w:bottom w:val="single" w:sz="4" w:space="0" w:color="auto"/>
              <w:right w:val="single" w:sz="6" w:space="0" w:color="auto"/>
            </w:tcBorders>
            <w:hideMark/>
          </w:tcPr>
          <w:p w:rsidR="002B483B" w:rsidRDefault="002B483B" w:rsidP="002B483B">
            <w:pPr>
              <w:pStyle w:val="TableTextS5"/>
              <w:spacing w:before="60" w:after="20" w:line="220" w:lineRule="exact"/>
              <w:rPr>
                <w:color w:val="000000"/>
                <w:lang w:val="en-AU"/>
              </w:rPr>
            </w:pPr>
            <w:r>
              <w:rPr>
                <w:rStyle w:val="Artref"/>
                <w:color w:val="000000"/>
                <w:lang w:val="en-AU"/>
              </w:rPr>
              <w:t>5.150</w:t>
            </w:r>
            <w:r>
              <w:rPr>
                <w:color w:val="000000"/>
                <w:lang w:val="en-AU"/>
              </w:rPr>
              <w:t xml:space="preserve">  </w:t>
            </w:r>
            <w:r>
              <w:rPr>
                <w:rStyle w:val="Artref"/>
                <w:color w:val="000000"/>
                <w:lang w:val="en-AU"/>
              </w:rPr>
              <w:t>5.451</w:t>
            </w:r>
            <w:r>
              <w:rPr>
                <w:color w:val="000000"/>
                <w:lang w:val="en-AU"/>
              </w:rPr>
              <w:t xml:space="preserve">  </w:t>
            </w:r>
            <w:r>
              <w:rPr>
                <w:rStyle w:val="Artref"/>
                <w:color w:val="000000"/>
                <w:lang w:val="en-AU"/>
              </w:rPr>
              <w:t>5.453  5.455</w:t>
            </w:r>
          </w:p>
        </w:tc>
        <w:tc>
          <w:tcPr>
            <w:tcW w:w="6199" w:type="dxa"/>
            <w:gridSpan w:val="2"/>
            <w:tcBorders>
              <w:top w:val="nil"/>
              <w:left w:val="single" w:sz="6" w:space="0" w:color="auto"/>
              <w:bottom w:val="single" w:sz="4" w:space="0" w:color="auto"/>
              <w:right w:val="single" w:sz="6" w:space="0" w:color="auto"/>
            </w:tcBorders>
            <w:hideMark/>
          </w:tcPr>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r>
            <w:r>
              <w:rPr>
                <w:rStyle w:val="Artref"/>
                <w:color w:val="000000"/>
                <w:lang w:val="en-AU"/>
              </w:rPr>
              <w:t>5.150</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r>
      <w:tr w:rsidR="002B483B" w:rsidTr="002B483B">
        <w:trPr>
          <w:cantSplit/>
          <w:jc w:val="center"/>
        </w:trPr>
        <w:tc>
          <w:tcPr>
            <w:tcW w:w="3100" w:type="dxa"/>
            <w:tcBorders>
              <w:top w:val="single" w:sz="4" w:space="0" w:color="auto"/>
              <w:left w:val="single" w:sz="4" w:space="0" w:color="auto"/>
              <w:bottom w:val="nil"/>
              <w:right w:val="single" w:sz="4" w:space="0" w:color="auto"/>
            </w:tcBorders>
            <w:hideMark/>
          </w:tcPr>
          <w:p w:rsidR="002B483B" w:rsidRDefault="002B483B" w:rsidP="002B483B">
            <w:pPr>
              <w:pStyle w:val="TableTextS5"/>
              <w:spacing w:line="220" w:lineRule="exact"/>
              <w:rPr>
                <w:rStyle w:val="Tablefreq"/>
              </w:rPr>
            </w:pPr>
            <w:r>
              <w:rPr>
                <w:rStyle w:val="Tablefreq"/>
              </w:rPr>
              <w:t>5 830-5 850</w:t>
            </w:r>
          </w:p>
          <w:p w:rsidR="002B483B" w:rsidRDefault="002B483B" w:rsidP="002B483B">
            <w:pPr>
              <w:pStyle w:val="TableTextS5"/>
              <w:spacing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line="220" w:lineRule="exact"/>
              <w:rPr>
                <w:color w:val="000000"/>
                <w:lang w:val="en-AU"/>
              </w:rPr>
            </w:pPr>
            <w:r>
              <w:rPr>
                <w:color w:val="000000"/>
                <w:lang w:val="en-AU"/>
              </w:rPr>
              <w:t>RADIOLOCATION</w:t>
            </w:r>
          </w:p>
          <w:p w:rsidR="002B483B" w:rsidRDefault="002B483B" w:rsidP="002B483B">
            <w:pPr>
              <w:pStyle w:val="TableTextS5"/>
              <w:spacing w:line="220" w:lineRule="exact"/>
              <w:rPr>
                <w:color w:val="000000"/>
                <w:lang w:val="en-AU"/>
              </w:rPr>
            </w:pPr>
            <w:r>
              <w:rPr>
                <w:color w:val="000000"/>
                <w:lang w:val="en-AU"/>
              </w:rPr>
              <w:t>Amateur</w:t>
            </w:r>
          </w:p>
          <w:p w:rsidR="002B483B" w:rsidRDefault="002B483B" w:rsidP="002B483B">
            <w:pPr>
              <w:pStyle w:val="TableTextS5"/>
              <w:spacing w:before="60" w:after="20" w:line="220" w:lineRule="exact"/>
              <w:rPr>
                <w:color w:val="000000"/>
                <w:lang w:val="en-AU"/>
              </w:rPr>
            </w:pPr>
            <w:r>
              <w:rPr>
                <w:color w:val="000000"/>
                <w:lang w:val="en-AU"/>
              </w:rPr>
              <w:t>Amateur-satellite (space-to-Earth)</w:t>
            </w:r>
          </w:p>
        </w:tc>
        <w:tc>
          <w:tcPr>
            <w:tcW w:w="6199" w:type="dxa"/>
            <w:gridSpan w:val="2"/>
            <w:tcBorders>
              <w:top w:val="single" w:sz="4" w:space="0" w:color="auto"/>
              <w:left w:val="single" w:sz="4" w:space="0" w:color="auto"/>
              <w:bottom w:val="nil"/>
              <w:right w:val="single" w:sz="4" w:space="0" w:color="auto"/>
            </w:tcBorders>
            <w:hideMark/>
          </w:tcPr>
          <w:p w:rsidR="002B483B" w:rsidRDefault="002B483B" w:rsidP="002B483B">
            <w:pPr>
              <w:pStyle w:val="TableTextS5"/>
              <w:tabs>
                <w:tab w:val="clear" w:pos="170"/>
              </w:tabs>
              <w:spacing w:line="220" w:lineRule="exact"/>
              <w:rPr>
                <w:rStyle w:val="Tablefreq"/>
              </w:rPr>
            </w:pPr>
            <w:r>
              <w:rPr>
                <w:rStyle w:val="Tablefreq"/>
              </w:rPr>
              <w:t>5 830-5 850</w:t>
            </w:r>
          </w:p>
          <w:p w:rsidR="002B483B" w:rsidRDefault="002B483B" w:rsidP="002B483B">
            <w:pPr>
              <w:pStyle w:val="TableTextS5"/>
              <w:tabs>
                <w:tab w:val="clear" w:pos="170"/>
              </w:tabs>
              <w:spacing w:line="220" w:lineRule="exact"/>
              <w:rPr>
                <w:color w:val="000000"/>
                <w:lang w:val="en-AU"/>
              </w:rPr>
            </w:pPr>
            <w:r>
              <w:rPr>
                <w:color w:val="000000"/>
                <w:lang w:val="en-AU"/>
              </w:rPr>
              <w:tab/>
            </w:r>
            <w:r>
              <w:rPr>
                <w:color w:val="000000"/>
                <w:lang w:val="en-AU"/>
              </w:rPr>
              <w:tab/>
              <w:t>RADIOLOCATION</w:t>
            </w:r>
          </w:p>
          <w:p w:rsidR="002B483B" w:rsidRDefault="002B483B" w:rsidP="002B483B">
            <w:pPr>
              <w:pStyle w:val="TableTextS5"/>
              <w:tabs>
                <w:tab w:val="clear" w:pos="170"/>
              </w:tabs>
              <w:spacing w:line="220" w:lineRule="exact"/>
              <w:rPr>
                <w:color w:val="000000"/>
                <w:lang w:val="en-AU"/>
              </w:rPr>
            </w:pPr>
            <w:r>
              <w:rPr>
                <w:color w:val="000000"/>
                <w:lang w:val="en-AU"/>
              </w:rPr>
              <w:tab/>
            </w:r>
            <w:r>
              <w:rPr>
                <w:color w:val="000000"/>
                <w:lang w:val="en-AU"/>
              </w:rPr>
              <w:tab/>
              <w:t>Amateur</w:t>
            </w:r>
          </w:p>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t>Amateur-satellite (space-to-Earth)</w:t>
            </w:r>
          </w:p>
        </w:tc>
      </w:tr>
      <w:tr w:rsidR="002B483B" w:rsidTr="002B483B">
        <w:trPr>
          <w:cantSplit/>
          <w:jc w:val="center"/>
        </w:trPr>
        <w:tc>
          <w:tcPr>
            <w:tcW w:w="3100" w:type="dxa"/>
            <w:tcBorders>
              <w:top w:val="nil"/>
              <w:left w:val="single" w:sz="6" w:space="0" w:color="auto"/>
              <w:bottom w:val="single" w:sz="6" w:space="0" w:color="auto"/>
              <w:right w:val="single" w:sz="6" w:space="0" w:color="auto"/>
            </w:tcBorders>
            <w:hideMark/>
          </w:tcPr>
          <w:p w:rsidR="002B483B" w:rsidRDefault="002B483B" w:rsidP="002B483B">
            <w:pPr>
              <w:pStyle w:val="TableTextS5"/>
              <w:spacing w:before="60" w:after="20" w:line="220" w:lineRule="exact"/>
              <w:rPr>
                <w:color w:val="000000"/>
                <w:lang w:val="en-AU"/>
              </w:rPr>
            </w:pPr>
            <w:r>
              <w:rPr>
                <w:rStyle w:val="Artref"/>
                <w:color w:val="000000"/>
                <w:lang w:val="en-AU"/>
              </w:rPr>
              <w:t>5.150</w:t>
            </w:r>
            <w:r>
              <w:rPr>
                <w:color w:val="000000"/>
                <w:lang w:val="en-AU"/>
              </w:rPr>
              <w:t xml:space="preserve">  </w:t>
            </w:r>
            <w:r>
              <w:rPr>
                <w:rStyle w:val="Artref"/>
                <w:color w:val="000000"/>
                <w:lang w:val="en-AU"/>
              </w:rPr>
              <w:t>5.451</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c>
          <w:tcPr>
            <w:tcW w:w="6199" w:type="dxa"/>
            <w:gridSpan w:val="2"/>
            <w:tcBorders>
              <w:top w:val="nil"/>
              <w:left w:val="single" w:sz="6" w:space="0" w:color="auto"/>
              <w:bottom w:val="single" w:sz="6" w:space="0" w:color="auto"/>
              <w:right w:val="single" w:sz="6" w:space="0" w:color="auto"/>
            </w:tcBorders>
            <w:hideMark/>
          </w:tcPr>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r>
            <w:r>
              <w:rPr>
                <w:rStyle w:val="Artref"/>
                <w:color w:val="000000"/>
                <w:lang w:val="en-AU"/>
              </w:rPr>
              <w:t>5.150</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r>
    </w:tbl>
    <w:p w:rsidR="002B483B" w:rsidRDefault="002B483B" w:rsidP="002B483B">
      <w:pPr>
        <w:pStyle w:val="Reasons"/>
      </w:pPr>
    </w:p>
    <w:p w:rsidR="002B483B" w:rsidRDefault="002B483B" w:rsidP="002B483B">
      <w:pPr>
        <w:pStyle w:val="Methodheading3"/>
      </w:pPr>
      <w:r>
        <w:t>2/1.16/5.4.2</w:t>
      </w:r>
      <w:r>
        <w:tab/>
      </w:r>
      <w:proofErr w:type="gramStart"/>
      <w:r>
        <w:t>For</w:t>
      </w:r>
      <w:proofErr w:type="gramEnd"/>
      <w:r>
        <w:t xml:space="preserve"> </w:t>
      </w:r>
      <w:r w:rsidRPr="00F32405">
        <w:t>Method</w:t>
      </w:r>
      <w:r>
        <w:t xml:space="preserve"> D2</w:t>
      </w:r>
    </w:p>
    <w:p w:rsidR="002B483B" w:rsidRDefault="002B483B" w:rsidP="002B483B">
      <w:pPr>
        <w:pStyle w:val="Proposal"/>
      </w:pPr>
      <w:r>
        <w:t>MOD</w:t>
      </w:r>
    </w:p>
    <w:p w:rsidR="002B483B" w:rsidRDefault="002B483B" w:rsidP="002B483B">
      <w:pPr>
        <w:pStyle w:val="Tabletitle"/>
      </w:pPr>
      <w:r>
        <w:t>5 570-6 700 MHz</w:t>
      </w: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rsidR="002B483B" w:rsidRDefault="002B483B" w:rsidP="002B483B">
            <w:pPr>
              <w:pStyle w:val="Tablehead"/>
            </w:pPr>
            <w:r>
              <w:t>Allocation to services</w:t>
            </w:r>
          </w:p>
        </w:tc>
      </w:tr>
      <w:tr w:rsidR="002B483B" w:rsidTr="002B483B">
        <w:trPr>
          <w:cantSplit/>
          <w:jc w:val="center"/>
        </w:trPr>
        <w:tc>
          <w:tcPr>
            <w:tcW w:w="3100"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1</w:t>
            </w:r>
          </w:p>
        </w:tc>
        <w:tc>
          <w:tcPr>
            <w:tcW w:w="3099"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2</w:t>
            </w:r>
          </w:p>
        </w:tc>
        <w:tc>
          <w:tcPr>
            <w:tcW w:w="3100"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3</w:t>
            </w:r>
          </w:p>
        </w:tc>
      </w:tr>
      <w:tr w:rsidR="002B483B" w:rsidTr="002B483B">
        <w:trPr>
          <w:cantSplit/>
          <w:jc w:val="center"/>
        </w:trPr>
        <w:tc>
          <w:tcPr>
            <w:tcW w:w="3100" w:type="dxa"/>
            <w:tcBorders>
              <w:top w:val="single" w:sz="4" w:space="0" w:color="auto"/>
              <w:left w:val="single" w:sz="6" w:space="0" w:color="auto"/>
              <w:bottom w:val="nil"/>
              <w:right w:val="single" w:sz="6" w:space="0" w:color="auto"/>
            </w:tcBorders>
            <w:hideMark/>
          </w:tcPr>
          <w:p w:rsidR="002B483B" w:rsidRDefault="002B483B" w:rsidP="002B483B">
            <w:pPr>
              <w:pStyle w:val="TableTextS5"/>
              <w:spacing w:line="220" w:lineRule="exact"/>
              <w:rPr>
                <w:rStyle w:val="Tablefreq"/>
              </w:rPr>
            </w:pPr>
            <w:r>
              <w:rPr>
                <w:rStyle w:val="Tablefreq"/>
              </w:rPr>
              <w:t>5 725-5 830</w:t>
            </w:r>
          </w:p>
          <w:p w:rsidR="002B483B" w:rsidRDefault="002B483B" w:rsidP="002B483B">
            <w:pPr>
              <w:pStyle w:val="TableTextS5"/>
              <w:spacing w:line="220" w:lineRule="exact"/>
              <w:ind w:left="172" w:hanging="172"/>
              <w:rPr>
                <w:ins w:id="231" w:author="Michael Kraemer" w:date="2018-05-30T13:38:00Z"/>
                <w:color w:val="000000"/>
                <w:lang w:val="en-AU"/>
              </w:rPr>
            </w:pPr>
            <w:r>
              <w:rPr>
                <w:color w:val="000000"/>
                <w:lang w:val="en-AU"/>
              </w:rPr>
              <w:t>FIXED-SATELLITE</w:t>
            </w:r>
            <w:r>
              <w:rPr>
                <w:color w:val="000000"/>
                <w:lang w:val="en-AU"/>
              </w:rPr>
              <w:br/>
              <w:t>(Earth-to-space)</w:t>
            </w:r>
          </w:p>
          <w:p w:rsidR="002B483B" w:rsidRDefault="002B483B" w:rsidP="002B483B">
            <w:pPr>
              <w:pStyle w:val="TableTextS5"/>
              <w:spacing w:line="220" w:lineRule="exact"/>
              <w:rPr>
                <w:color w:val="000000"/>
                <w:lang w:val="en-AU"/>
              </w:rPr>
            </w:pPr>
            <w:ins w:id="232" w:author="Michael Kraemer" w:date="2018-05-30T13:38:00Z">
              <w:r>
                <w:rPr>
                  <w:color w:val="000000"/>
                  <w:lang w:val="en-AU"/>
                </w:rPr>
                <w:t>MOBILE</w:t>
              </w:r>
            </w:ins>
          </w:p>
          <w:p w:rsidR="002B483B" w:rsidRDefault="002B483B" w:rsidP="002B483B">
            <w:pPr>
              <w:pStyle w:val="TableTextS5"/>
              <w:spacing w:line="220" w:lineRule="exact"/>
              <w:rPr>
                <w:color w:val="000000"/>
                <w:lang w:val="fr-FR"/>
              </w:rPr>
            </w:pPr>
            <w:r>
              <w:rPr>
                <w:color w:val="000000"/>
              </w:rPr>
              <w:t>RADIOLOCATION</w:t>
            </w:r>
          </w:p>
          <w:p w:rsidR="002B483B" w:rsidRDefault="002B483B" w:rsidP="002B483B">
            <w:pPr>
              <w:pStyle w:val="TableTextS5"/>
              <w:spacing w:before="60" w:after="20" w:line="220" w:lineRule="exact"/>
              <w:rPr>
                <w:color w:val="000000"/>
                <w:lang w:val="fr-FR"/>
              </w:rPr>
            </w:pPr>
            <w:r>
              <w:rPr>
                <w:color w:val="000000"/>
              </w:rPr>
              <w:t>Amateur</w:t>
            </w:r>
          </w:p>
        </w:tc>
        <w:tc>
          <w:tcPr>
            <w:tcW w:w="6199" w:type="dxa"/>
            <w:gridSpan w:val="2"/>
            <w:tcBorders>
              <w:top w:val="single" w:sz="4" w:space="0" w:color="auto"/>
              <w:left w:val="single" w:sz="6" w:space="0" w:color="auto"/>
              <w:bottom w:val="nil"/>
              <w:right w:val="single" w:sz="6" w:space="0" w:color="auto"/>
            </w:tcBorders>
            <w:hideMark/>
          </w:tcPr>
          <w:p w:rsidR="002B483B" w:rsidRDefault="002B483B" w:rsidP="002B483B">
            <w:pPr>
              <w:pStyle w:val="TableTextS5"/>
              <w:tabs>
                <w:tab w:val="clear" w:pos="170"/>
              </w:tabs>
              <w:spacing w:line="220" w:lineRule="exact"/>
              <w:rPr>
                <w:rStyle w:val="Tablefreq"/>
              </w:rPr>
            </w:pPr>
            <w:r>
              <w:rPr>
                <w:rStyle w:val="Tablefreq"/>
              </w:rPr>
              <w:t>5 725-5 830</w:t>
            </w:r>
          </w:p>
          <w:p w:rsidR="002B483B" w:rsidRDefault="002B483B" w:rsidP="002B483B">
            <w:pPr>
              <w:pStyle w:val="TableTextS5"/>
              <w:spacing w:line="220" w:lineRule="exact"/>
              <w:rPr>
                <w:ins w:id="233" w:author="Michael Kraemer" w:date="2018-05-30T13:39:00Z"/>
                <w:color w:val="000000"/>
              </w:rPr>
            </w:pPr>
            <w:ins w:id="234" w:author="Michael Kraemer" w:date="2018-05-30T13:39:00Z">
              <w:r>
                <w:rPr>
                  <w:color w:val="000000"/>
                </w:rPr>
                <w:tab/>
              </w:r>
              <w:r>
                <w:rPr>
                  <w:color w:val="000000"/>
                </w:rPr>
                <w:tab/>
                <w:t>MOBILE</w:t>
              </w:r>
            </w:ins>
          </w:p>
          <w:p w:rsidR="002B483B" w:rsidRDefault="002B483B" w:rsidP="002B483B">
            <w:pPr>
              <w:pStyle w:val="TableTextS5"/>
              <w:spacing w:line="220" w:lineRule="exact"/>
              <w:rPr>
                <w:color w:val="000000"/>
              </w:rPr>
            </w:pPr>
            <w:r>
              <w:rPr>
                <w:color w:val="000000"/>
              </w:rPr>
              <w:tab/>
            </w:r>
            <w:r>
              <w:rPr>
                <w:color w:val="000000"/>
              </w:rPr>
              <w:tab/>
              <w:t>RADIOLOCATION</w:t>
            </w:r>
          </w:p>
          <w:p w:rsidR="002B483B" w:rsidRDefault="002B483B" w:rsidP="002B483B">
            <w:pPr>
              <w:pStyle w:val="TableTextS5"/>
              <w:spacing w:line="220" w:lineRule="exact"/>
              <w:rPr>
                <w:color w:val="000000"/>
                <w:lang w:val="fr-FR"/>
              </w:rPr>
            </w:pPr>
            <w:r>
              <w:rPr>
                <w:color w:val="000000"/>
              </w:rPr>
              <w:tab/>
            </w:r>
            <w:r>
              <w:rPr>
                <w:color w:val="000000"/>
              </w:rPr>
              <w:tab/>
              <w:t>Amateur</w:t>
            </w:r>
          </w:p>
        </w:tc>
      </w:tr>
      <w:tr w:rsidR="002B483B" w:rsidTr="002B483B">
        <w:trPr>
          <w:cantSplit/>
          <w:jc w:val="center"/>
        </w:trPr>
        <w:tc>
          <w:tcPr>
            <w:tcW w:w="3100" w:type="dxa"/>
            <w:tcBorders>
              <w:top w:val="nil"/>
              <w:left w:val="single" w:sz="6" w:space="0" w:color="auto"/>
              <w:bottom w:val="single" w:sz="4" w:space="0" w:color="auto"/>
              <w:right w:val="single" w:sz="6" w:space="0" w:color="auto"/>
            </w:tcBorders>
            <w:hideMark/>
          </w:tcPr>
          <w:p w:rsidR="002B483B" w:rsidRDefault="002B483B" w:rsidP="002B483B">
            <w:pPr>
              <w:pStyle w:val="TableTextS5"/>
              <w:spacing w:before="60" w:after="20" w:line="220" w:lineRule="exact"/>
              <w:rPr>
                <w:color w:val="000000"/>
                <w:lang w:val="en-AU"/>
              </w:rPr>
            </w:pPr>
            <w:r>
              <w:rPr>
                <w:rStyle w:val="Artref"/>
                <w:color w:val="000000"/>
                <w:lang w:val="en-AU"/>
              </w:rPr>
              <w:t>5.150</w:t>
            </w:r>
            <w:r>
              <w:rPr>
                <w:color w:val="000000"/>
                <w:lang w:val="en-AU"/>
              </w:rPr>
              <w:t xml:space="preserve">  </w:t>
            </w:r>
            <w:r>
              <w:rPr>
                <w:rStyle w:val="Artref"/>
                <w:color w:val="000000"/>
                <w:lang w:val="en-AU"/>
              </w:rPr>
              <w:t>5.451</w:t>
            </w:r>
            <w:r>
              <w:rPr>
                <w:color w:val="000000"/>
                <w:lang w:val="en-AU"/>
              </w:rPr>
              <w:t xml:space="preserve">  </w:t>
            </w:r>
            <w:r>
              <w:rPr>
                <w:rStyle w:val="Artref"/>
                <w:color w:val="000000"/>
                <w:lang w:val="en-AU"/>
              </w:rPr>
              <w:t>5.453  5.455</w:t>
            </w:r>
          </w:p>
        </w:tc>
        <w:tc>
          <w:tcPr>
            <w:tcW w:w="6199" w:type="dxa"/>
            <w:gridSpan w:val="2"/>
            <w:tcBorders>
              <w:top w:val="nil"/>
              <w:left w:val="single" w:sz="6" w:space="0" w:color="auto"/>
              <w:bottom w:val="single" w:sz="4" w:space="0" w:color="auto"/>
              <w:right w:val="single" w:sz="6" w:space="0" w:color="auto"/>
            </w:tcBorders>
            <w:hideMark/>
          </w:tcPr>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r>
            <w:r>
              <w:rPr>
                <w:rStyle w:val="Artref"/>
                <w:color w:val="000000"/>
                <w:lang w:val="en-AU"/>
              </w:rPr>
              <w:t>5.150</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r>
      <w:tr w:rsidR="002B483B" w:rsidTr="002B483B">
        <w:trPr>
          <w:cantSplit/>
          <w:jc w:val="center"/>
        </w:trPr>
        <w:tc>
          <w:tcPr>
            <w:tcW w:w="3100" w:type="dxa"/>
            <w:tcBorders>
              <w:top w:val="single" w:sz="4" w:space="0" w:color="auto"/>
              <w:left w:val="single" w:sz="4" w:space="0" w:color="auto"/>
              <w:bottom w:val="nil"/>
              <w:right w:val="single" w:sz="4" w:space="0" w:color="auto"/>
            </w:tcBorders>
            <w:hideMark/>
          </w:tcPr>
          <w:p w:rsidR="002B483B" w:rsidRDefault="002B483B" w:rsidP="002B483B">
            <w:pPr>
              <w:pStyle w:val="TableTextS5"/>
              <w:spacing w:line="220" w:lineRule="exact"/>
              <w:rPr>
                <w:rStyle w:val="Tablefreq"/>
              </w:rPr>
            </w:pPr>
            <w:r>
              <w:rPr>
                <w:rStyle w:val="Tablefreq"/>
              </w:rPr>
              <w:t>5 830-5 850</w:t>
            </w:r>
          </w:p>
          <w:p w:rsidR="002B483B" w:rsidRDefault="002B483B" w:rsidP="002B483B">
            <w:pPr>
              <w:pStyle w:val="TableTextS5"/>
              <w:spacing w:line="220" w:lineRule="exact"/>
              <w:ind w:left="172" w:hanging="172"/>
              <w:rPr>
                <w:ins w:id="235" w:author="Michael Kraemer" w:date="2018-05-30T13:39:00Z"/>
                <w:color w:val="000000"/>
                <w:lang w:val="en-AU"/>
              </w:rPr>
            </w:pPr>
            <w:r>
              <w:rPr>
                <w:color w:val="000000"/>
                <w:lang w:val="en-AU"/>
              </w:rPr>
              <w:t>FIXED-SATELLITE</w:t>
            </w:r>
            <w:r>
              <w:rPr>
                <w:color w:val="000000"/>
                <w:lang w:val="en-AU"/>
              </w:rPr>
              <w:br/>
              <w:t>(Earth-to-space)</w:t>
            </w:r>
          </w:p>
          <w:p w:rsidR="002B483B" w:rsidRDefault="002B483B" w:rsidP="002B483B">
            <w:pPr>
              <w:pStyle w:val="TableTextS5"/>
              <w:spacing w:line="220" w:lineRule="exact"/>
              <w:rPr>
                <w:color w:val="000000"/>
                <w:lang w:val="en-AU"/>
              </w:rPr>
            </w:pPr>
            <w:ins w:id="236" w:author="Michael Kraemer" w:date="2018-05-30T13:39:00Z">
              <w:r>
                <w:rPr>
                  <w:color w:val="000000"/>
                  <w:lang w:val="en-AU"/>
                </w:rPr>
                <w:t>MOBILE</w:t>
              </w:r>
            </w:ins>
          </w:p>
          <w:p w:rsidR="002B483B" w:rsidRDefault="002B483B" w:rsidP="002B483B">
            <w:pPr>
              <w:pStyle w:val="TableTextS5"/>
              <w:spacing w:line="220" w:lineRule="exact"/>
              <w:rPr>
                <w:color w:val="000000"/>
                <w:lang w:val="en-AU"/>
              </w:rPr>
            </w:pPr>
            <w:r>
              <w:rPr>
                <w:color w:val="000000"/>
                <w:lang w:val="en-AU"/>
              </w:rPr>
              <w:t>RADIOLOCATION</w:t>
            </w:r>
          </w:p>
          <w:p w:rsidR="002B483B" w:rsidRDefault="002B483B" w:rsidP="002B483B">
            <w:pPr>
              <w:pStyle w:val="TableTextS5"/>
              <w:spacing w:line="220" w:lineRule="exact"/>
              <w:rPr>
                <w:color w:val="000000"/>
                <w:lang w:val="en-AU"/>
              </w:rPr>
            </w:pPr>
            <w:r>
              <w:rPr>
                <w:color w:val="000000"/>
                <w:lang w:val="en-AU"/>
              </w:rPr>
              <w:t>Amateur</w:t>
            </w:r>
          </w:p>
          <w:p w:rsidR="002B483B" w:rsidRDefault="002B483B" w:rsidP="002B483B">
            <w:pPr>
              <w:pStyle w:val="TableTextS5"/>
              <w:spacing w:before="60" w:after="20" w:line="220" w:lineRule="exact"/>
              <w:rPr>
                <w:color w:val="000000"/>
                <w:lang w:val="en-AU"/>
              </w:rPr>
            </w:pPr>
            <w:r>
              <w:rPr>
                <w:color w:val="000000"/>
                <w:lang w:val="en-AU"/>
              </w:rPr>
              <w:t>Amateur-satellite (space-to-Earth)</w:t>
            </w:r>
          </w:p>
        </w:tc>
        <w:tc>
          <w:tcPr>
            <w:tcW w:w="6199" w:type="dxa"/>
            <w:gridSpan w:val="2"/>
            <w:tcBorders>
              <w:top w:val="single" w:sz="4" w:space="0" w:color="auto"/>
              <w:left w:val="single" w:sz="4" w:space="0" w:color="auto"/>
              <w:bottom w:val="nil"/>
              <w:right w:val="single" w:sz="4" w:space="0" w:color="auto"/>
            </w:tcBorders>
            <w:hideMark/>
          </w:tcPr>
          <w:p w:rsidR="002B483B" w:rsidRDefault="002B483B" w:rsidP="002B483B">
            <w:pPr>
              <w:pStyle w:val="TableTextS5"/>
              <w:tabs>
                <w:tab w:val="clear" w:pos="170"/>
              </w:tabs>
              <w:spacing w:line="220" w:lineRule="exact"/>
              <w:rPr>
                <w:rStyle w:val="Tablefreq"/>
              </w:rPr>
            </w:pPr>
            <w:r>
              <w:rPr>
                <w:rStyle w:val="Tablefreq"/>
              </w:rPr>
              <w:t>5 830-5 850</w:t>
            </w:r>
          </w:p>
          <w:p w:rsidR="002B483B" w:rsidRDefault="002B483B" w:rsidP="002B483B">
            <w:pPr>
              <w:pStyle w:val="TableTextS5"/>
              <w:tabs>
                <w:tab w:val="clear" w:pos="170"/>
              </w:tabs>
              <w:spacing w:line="220" w:lineRule="exact"/>
              <w:rPr>
                <w:ins w:id="237" w:author="Michael Kraemer" w:date="2018-05-30T13:39:00Z"/>
                <w:color w:val="000000"/>
                <w:lang w:val="en-AU"/>
              </w:rPr>
            </w:pPr>
            <w:ins w:id="238" w:author="Michael Kraemer" w:date="2018-05-30T13:39:00Z">
              <w:r>
                <w:rPr>
                  <w:color w:val="000000"/>
                  <w:lang w:val="en-AU"/>
                </w:rPr>
                <w:tab/>
              </w:r>
              <w:r>
                <w:rPr>
                  <w:color w:val="000000"/>
                  <w:lang w:val="en-AU"/>
                </w:rPr>
                <w:tab/>
                <w:t>MOBILE</w:t>
              </w:r>
            </w:ins>
          </w:p>
          <w:p w:rsidR="002B483B" w:rsidRDefault="002B483B" w:rsidP="002B483B">
            <w:pPr>
              <w:pStyle w:val="TableTextS5"/>
              <w:tabs>
                <w:tab w:val="clear" w:pos="170"/>
              </w:tabs>
              <w:spacing w:line="220" w:lineRule="exact"/>
              <w:rPr>
                <w:color w:val="000000"/>
                <w:lang w:val="en-AU"/>
              </w:rPr>
            </w:pPr>
            <w:r>
              <w:rPr>
                <w:color w:val="000000"/>
                <w:lang w:val="en-AU"/>
              </w:rPr>
              <w:tab/>
            </w:r>
            <w:r>
              <w:rPr>
                <w:color w:val="000000"/>
                <w:lang w:val="en-AU"/>
              </w:rPr>
              <w:tab/>
              <w:t>RADIOLOCATION</w:t>
            </w:r>
          </w:p>
          <w:p w:rsidR="002B483B" w:rsidRDefault="002B483B" w:rsidP="002B483B">
            <w:pPr>
              <w:pStyle w:val="TableTextS5"/>
              <w:tabs>
                <w:tab w:val="clear" w:pos="170"/>
              </w:tabs>
              <w:spacing w:line="220" w:lineRule="exact"/>
              <w:rPr>
                <w:color w:val="000000"/>
                <w:lang w:val="en-AU"/>
              </w:rPr>
            </w:pPr>
            <w:r>
              <w:rPr>
                <w:color w:val="000000"/>
                <w:lang w:val="en-AU"/>
              </w:rPr>
              <w:tab/>
            </w:r>
            <w:r>
              <w:rPr>
                <w:color w:val="000000"/>
                <w:lang w:val="en-AU"/>
              </w:rPr>
              <w:tab/>
              <w:t>Amateur</w:t>
            </w:r>
          </w:p>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t>Amateur-satellite (space-to-Earth)</w:t>
            </w:r>
          </w:p>
        </w:tc>
      </w:tr>
      <w:tr w:rsidR="002B483B" w:rsidTr="002B483B">
        <w:trPr>
          <w:cantSplit/>
          <w:jc w:val="center"/>
        </w:trPr>
        <w:tc>
          <w:tcPr>
            <w:tcW w:w="3100" w:type="dxa"/>
            <w:tcBorders>
              <w:top w:val="nil"/>
              <w:left w:val="single" w:sz="6" w:space="0" w:color="auto"/>
              <w:bottom w:val="single" w:sz="6" w:space="0" w:color="auto"/>
              <w:right w:val="single" w:sz="6" w:space="0" w:color="auto"/>
            </w:tcBorders>
            <w:hideMark/>
          </w:tcPr>
          <w:p w:rsidR="002B483B" w:rsidRDefault="002B483B" w:rsidP="002B483B">
            <w:pPr>
              <w:pStyle w:val="TableTextS5"/>
              <w:spacing w:before="60" w:after="20" w:line="220" w:lineRule="exact"/>
              <w:rPr>
                <w:color w:val="000000"/>
                <w:lang w:val="en-AU"/>
              </w:rPr>
            </w:pPr>
            <w:r>
              <w:rPr>
                <w:rStyle w:val="Artref"/>
                <w:color w:val="000000"/>
                <w:lang w:val="en-AU"/>
              </w:rPr>
              <w:t>5.150</w:t>
            </w:r>
            <w:r>
              <w:rPr>
                <w:color w:val="000000"/>
                <w:lang w:val="en-AU"/>
              </w:rPr>
              <w:t xml:space="preserve">  </w:t>
            </w:r>
            <w:r>
              <w:rPr>
                <w:rStyle w:val="Artref"/>
                <w:color w:val="000000"/>
                <w:lang w:val="en-AU"/>
              </w:rPr>
              <w:t>5.451</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c>
          <w:tcPr>
            <w:tcW w:w="6199" w:type="dxa"/>
            <w:gridSpan w:val="2"/>
            <w:tcBorders>
              <w:top w:val="nil"/>
              <w:left w:val="single" w:sz="6" w:space="0" w:color="auto"/>
              <w:bottom w:val="single" w:sz="6" w:space="0" w:color="auto"/>
              <w:right w:val="single" w:sz="6" w:space="0" w:color="auto"/>
            </w:tcBorders>
            <w:hideMark/>
          </w:tcPr>
          <w:p w:rsidR="002B483B" w:rsidRDefault="002B483B" w:rsidP="002B483B">
            <w:pPr>
              <w:pStyle w:val="TableTextS5"/>
              <w:tabs>
                <w:tab w:val="clear" w:pos="170"/>
              </w:tabs>
              <w:spacing w:before="60" w:after="20" w:line="220" w:lineRule="exact"/>
              <w:rPr>
                <w:color w:val="000000"/>
                <w:lang w:val="en-AU"/>
              </w:rPr>
            </w:pPr>
            <w:r>
              <w:rPr>
                <w:color w:val="000000"/>
                <w:lang w:val="en-AU"/>
              </w:rPr>
              <w:tab/>
            </w:r>
            <w:r>
              <w:rPr>
                <w:color w:val="000000"/>
                <w:lang w:val="en-AU"/>
              </w:rPr>
              <w:tab/>
            </w:r>
            <w:r>
              <w:rPr>
                <w:rStyle w:val="Artref"/>
                <w:color w:val="000000"/>
                <w:lang w:val="en-AU"/>
              </w:rPr>
              <w:t>5.150</w:t>
            </w:r>
            <w:r>
              <w:rPr>
                <w:color w:val="000000"/>
                <w:lang w:val="en-AU"/>
              </w:rPr>
              <w:t xml:space="preserve">  </w:t>
            </w:r>
            <w:r>
              <w:rPr>
                <w:rStyle w:val="Artref"/>
                <w:color w:val="000000"/>
                <w:lang w:val="en-AU"/>
              </w:rPr>
              <w:t>5.453</w:t>
            </w:r>
            <w:r>
              <w:rPr>
                <w:color w:val="000000"/>
                <w:lang w:val="en-AU"/>
              </w:rPr>
              <w:t xml:space="preserve">  </w:t>
            </w:r>
            <w:r>
              <w:rPr>
                <w:rStyle w:val="Artref"/>
                <w:color w:val="000000"/>
                <w:lang w:val="en-AU"/>
              </w:rPr>
              <w:t>5.455</w:t>
            </w:r>
          </w:p>
        </w:tc>
      </w:tr>
    </w:tbl>
    <w:p w:rsidR="002B483B" w:rsidRDefault="002B483B" w:rsidP="002B483B">
      <w:pPr>
        <w:pStyle w:val="Reasons"/>
      </w:pPr>
    </w:p>
    <w:p w:rsidR="002B483B" w:rsidRDefault="002B483B" w:rsidP="002B483B">
      <w:pPr>
        <w:pStyle w:val="Proposal"/>
      </w:pPr>
      <w:r>
        <w:t>MOD</w:t>
      </w:r>
    </w:p>
    <w:p w:rsidR="002B483B" w:rsidRPr="006905BC" w:rsidRDefault="002B483B" w:rsidP="002B483B">
      <w:pPr>
        <w:pStyle w:val="ResNo"/>
      </w:pPr>
      <w:r w:rsidRPr="006905BC">
        <w:t xml:space="preserve">RESOLUTION </w:t>
      </w:r>
      <w:r w:rsidRPr="006905BC">
        <w:rPr>
          <w:rStyle w:val="href"/>
        </w:rPr>
        <w:t>229</w:t>
      </w:r>
      <w:r w:rsidRPr="006905BC">
        <w:t xml:space="preserve"> (Rev.WRC</w:t>
      </w:r>
      <w:r w:rsidRPr="006905BC">
        <w:noBreakHyphen/>
        <w:t>1</w:t>
      </w:r>
      <w:del w:id="239" w:author="delaRosaT.2" w:date="2018-06-01T16:19:00Z">
        <w:r w:rsidRPr="006905BC" w:rsidDel="005E2007">
          <w:delText>2</w:delText>
        </w:r>
      </w:del>
      <w:ins w:id="240" w:author="delaRosaT.2" w:date="2018-06-01T16:19:00Z">
        <w:r>
          <w:t>9</w:t>
        </w:r>
      </w:ins>
      <w:r w:rsidRPr="006905BC">
        <w:t>)</w:t>
      </w:r>
    </w:p>
    <w:p w:rsidR="002B483B" w:rsidRPr="006905BC" w:rsidRDefault="002B483B" w:rsidP="002B483B">
      <w:pPr>
        <w:pStyle w:val="Restitle"/>
      </w:pPr>
      <w:r w:rsidRPr="006905BC">
        <w:t>Use of the bands 5 150-5 250 MHz, 5 250-5 350 MHz</w:t>
      </w:r>
      <w:del w:id="241" w:author="delaRosaT.2" w:date="2018-06-01T16:19:00Z">
        <w:r w:rsidRPr="006905BC" w:rsidDel="005E2007">
          <w:delText xml:space="preserve"> and</w:delText>
        </w:r>
      </w:del>
      <w:ins w:id="242" w:author="delaRosaT.2" w:date="2018-06-01T16:19:00Z">
        <w:r>
          <w:t>,</w:t>
        </w:r>
      </w:ins>
      <w:r w:rsidRPr="006905BC">
        <w:t xml:space="preserve"> 5 470-5 725 MHz </w:t>
      </w:r>
      <w:ins w:id="243" w:author="delaRosaT.2" w:date="2018-06-01T16:20:00Z">
        <w:r>
          <w:t>and</w:t>
        </w:r>
        <w:r>
          <w:br/>
          <w:t xml:space="preserve">5 725-5 850 MHz </w:t>
        </w:r>
      </w:ins>
      <w:r w:rsidRPr="006905BC">
        <w:t xml:space="preserve">by the mobile service for the implementation of </w:t>
      </w:r>
      <w:r>
        <w:br/>
      </w:r>
      <w:r w:rsidRPr="006905BC">
        <w:t>wireless access systems including radio local area networks</w:t>
      </w:r>
    </w:p>
    <w:p w:rsidR="002B483B" w:rsidRPr="006905BC" w:rsidRDefault="002B483B" w:rsidP="002B483B">
      <w:pPr>
        <w:pStyle w:val="Normalaftertitle0"/>
      </w:pPr>
      <w:r w:rsidRPr="006905BC">
        <w:t xml:space="preserve">The World </w:t>
      </w:r>
      <w:r w:rsidRPr="008C6D07">
        <w:t>Radiocommunication</w:t>
      </w:r>
      <w:r w:rsidRPr="006905BC">
        <w:t xml:space="preserve"> Conference (</w:t>
      </w:r>
      <w:proofErr w:type="spellStart"/>
      <w:del w:id="244" w:author="delaRosaT.2" w:date="2018-06-01T16:25:00Z">
        <w:r w:rsidRPr="006905BC" w:rsidDel="00606BC3">
          <w:delText>Geneva</w:delText>
        </w:r>
      </w:del>
      <w:ins w:id="245" w:author="delaRosaT.2" w:date="2018-06-01T16:25:00Z">
        <w:r>
          <w:rPr>
            <w:lang w:eastAsia="nl-NL"/>
          </w:rPr>
          <w:t>Sharm</w:t>
        </w:r>
        <w:proofErr w:type="spellEnd"/>
        <w:r>
          <w:rPr>
            <w:lang w:eastAsia="nl-NL"/>
            <w:rPrChange w:id="246" w:author="Michael Kraemer" w:date="2018-05-30T13:08:00Z">
              <w:rPr>
                <w:highlight w:val="cyan"/>
                <w:lang w:eastAsia="nl-NL"/>
              </w:rPr>
            </w:rPrChange>
          </w:rPr>
          <w:t xml:space="preserve"> e</w:t>
        </w:r>
        <w:r>
          <w:rPr>
            <w:lang w:eastAsia="nl-NL"/>
          </w:rPr>
          <w:t>l-Sheikh</w:t>
        </w:r>
      </w:ins>
      <w:r w:rsidRPr="006905BC">
        <w:t>, 201</w:t>
      </w:r>
      <w:del w:id="247" w:author="delaRosaT.2" w:date="2018-06-01T16:25:00Z">
        <w:r w:rsidRPr="006905BC" w:rsidDel="00606BC3">
          <w:delText>2</w:delText>
        </w:r>
      </w:del>
      <w:ins w:id="248" w:author="delaRosaT.2" w:date="2018-06-01T16:25:00Z">
        <w:r>
          <w:t>9</w:t>
        </w:r>
      </w:ins>
      <w:r w:rsidRPr="006905BC">
        <w:t>),</w:t>
      </w:r>
    </w:p>
    <w:p w:rsidR="002B483B" w:rsidRPr="006905BC" w:rsidRDefault="002B483B" w:rsidP="002B483B">
      <w:pPr>
        <w:pStyle w:val="Call"/>
      </w:pPr>
      <w:proofErr w:type="gramStart"/>
      <w:r w:rsidRPr="006905BC">
        <w:t>considering</w:t>
      </w:r>
      <w:proofErr w:type="gramEnd"/>
    </w:p>
    <w:p w:rsidR="002B483B" w:rsidRPr="006905BC" w:rsidRDefault="002B483B" w:rsidP="002B483B">
      <w:r w:rsidRPr="006905BC">
        <w:rPr>
          <w:i/>
        </w:rPr>
        <w:t>a)</w:t>
      </w:r>
      <w:r w:rsidRPr="006905BC">
        <w:tab/>
        <w:t>that WRC</w:t>
      </w:r>
      <w:r w:rsidRPr="006905BC">
        <w:noBreakHyphen/>
        <w:t>03 allocated the bands 5 150-5 350 MHz and 5 470-5 725 MHz on a primary basis to the mobile service for the implementation of wireless access systems (WAS), including radio local area networks (RLANs);</w:t>
      </w:r>
    </w:p>
    <w:p w:rsidR="002B483B" w:rsidRPr="006905BC" w:rsidRDefault="002B483B" w:rsidP="002B483B">
      <w:r w:rsidRPr="006905BC">
        <w:rPr>
          <w:i/>
          <w:iCs/>
        </w:rPr>
        <w:t>b)</w:t>
      </w:r>
      <w:r w:rsidRPr="006905BC">
        <w:tab/>
        <w:t>that WRC</w:t>
      </w:r>
      <w:r w:rsidRPr="006905BC">
        <w:noBreakHyphen/>
        <w:t>03 decided to make an additional primary allocation for the Earth exploration-satellite service (EESS) (active) in the band 5 460-5 570 MHz and space research service (SRS) (active) in the band 5 350-5 570 MHz;</w:t>
      </w:r>
    </w:p>
    <w:p w:rsidR="002B483B" w:rsidRPr="006905BC" w:rsidRDefault="002B483B" w:rsidP="002B483B">
      <w:r w:rsidRPr="006905BC">
        <w:rPr>
          <w:i/>
          <w:iCs/>
        </w:rPr>
        <w:t>c)</w:t>
      </w:r>
      <w:r w:rsidRPr="006905BC">
        <w:tab/>
      </w:r>
      <w:proofErr w:type="gramStart"/>
      <w:r w:rsidRPr="006905BC">
        <w:t>that</w:t>
      </w:r>
      <w:proofErr w:type="gramEnd"/>
      <w:r w:rsidRPr="006905BC">
        <w:t xml:space="preserve"> WRC</w:t>
      </w:r>
      <w:r w:rsidRPr="006905BC">
        <w:noBreakHyphen/>
        <w:t>03 decided to upgrade the radiolocation service to a primary status in the 5 350</w:t>
      </w:r>
      <w:r>
        <w:noBreakHyphen/>
      </w:r>
      <w:r w:rsidRPr="006905BC">
        <w:t>5 650 MHz band;</w:t>
      </w:r>
    </w:p>
    <w:p w:rsidR="002B483B" w:rsidRPr="006905BC" w:rsidRDefault="002B483B" w:rsidP="002B483B">
      <w:r w:rsidRPr="006905BC">
        <w:rPr>
          <w:i/>
        </w:rPr>
        <w:t>d)</w:t>
      </w:r>
      <w:r w:rsidRPr="006905BC">
        <w:tab/>
      </w:r>
      <w:proofErr w:type="gramStart"/>
      <w:r w:rsidRPr="006905BC">
        <w:t>that</w:t>
      </w:r>
      <w:proofErr w:type="gramEnd"/>
      <w:r w:rsidRPr="006905BC">
        <w:t xml:space="preserve"> the band 5 150-5 250 MHz is allocated worldwide on a primary basis to the fixed-satellite service (FSS) (Earth-to-space), this allocation being limited to feeder links of non</w:t>
      </w:r>
      <w:r>
        <w:noBreakHyphen/>
      </w:r>
      <w:r w:rsidRPr="006905BC">
        <w:t>geostationary-satellite systems in the mobile-satellite service (No. </w:t>
      </w:r>
      <w:r w:rsidRPr="006905BC">
        <w:rPr>
          <w:rStyle w:val="Artref"/>
          <w:b/>
          <w:color w:val="000000"/>
        </w:rPr>
        <w:t>5.447A</w:t>
      </w:r>
      <w:r w:rsidRPr="006905BC">
        <w:t>);</w:t>
      </w:r>
    </w:p>
    <w:p w:rsidR="002B483B" w:rsidRPr="006905BC" w:rsidRDefault="002B483B" w:rsidP="002B483B">
      <w:r w:rsidRPr="006905BC">
        <w:rPr>
          <w:i/>
          <w:iCs/>
        </w:rPr>
        <w:lastRenderedPageBreak/>
        <w:t>e)</w:t>
      </w:r>
      <w:r w:rsidRPr="006905BC">
        <w:tab/>
        <w:t>that the band 5 150-5 250 MHz is also allocated to the mobile service, on a primary basis, in some countries (No. </w:t>
      </w:r>
      <w:r w:rsidRPr="006905BC">
        <w:rPr>
          <w:rStyle w:val="Artref"/>
          <w:b/>
          <w:color w:val="000000"/>
        </w:rPr>
        <w:t>5.447</w:t>
      </w:r>
      <w:r w:rsidRPr="006905BC">
        <w:t>) subject to agreement obtained under No. </w:t>
      </w:r>
      <w:r w:rsidRPr="006905BC">
        <w:rPr>
          <w:rStyle w:val="Artref"/>
          <w:b/>
          <w:color w:val="000000"/>
        </w:rPr>
        <w:t>9.21</w:t>
      </w:r>
      <w:r w:rsidRPr="006905BC">
        <w:t>;</w:t>
      </w:r>
    </w:p>
    <w:p w:rsidR="002B483B" w:rsidRPr="006905BC" w:rsidRDefault="002B483B" w:rsidP="002B483B">
      <w:r w:rsidRPr="006905BC">
        <w:rPr>
          <w:i/>
          <w:iCs/>
        </w:rPr>
        <w:t>f)</w:t>
      </w:r>
      <w:r w:rsidRPr="006905BC">
        <w:tab/>
        <w:t>that the band 5 250-5 460 MHz is allocated to the EESS (active) and the band 5 250</w:t>
      </w:r>
      <w:r>
        <w:noBreakHyphen/>
      </w:r>
      <w:r w:rsidRPr="006905BC">
        <w:t>5 350 MHz to the SRS (active) on a primary basis;</w:t>
      </w:r>
    </w:p>
    <w:p w:rsidR="002B483B" w:rsidRPr="006905BC" w:rsidRDefault="002B483B" w:rsidP="002B483B">
      <w:r w:rsidRPr="006905BC">
        <w:rPr>
          <w:i/>
          <w:iCs/>
        </w:rPr>
        <w:t>g)</w:t>
      </w:r>
      <w:r w:rsidRPr="006905BC">
        <w:tab/>
      </w:r>
      <w:proofErr w:type="gramStart"/>
      <w:r w:rsidRPr="006905BC">
        <w:t>that</w:t>
      </w:r>
      <w:proofErr w:type="gramEnd"/>
      <w:r w:rsidRPr="006905BC">
        <w:t xml:space="preserve"> the band 5 250-5 </w:t>
      </w:r>
      <w:del w:id="249" w:author="delaRosaT.2" w:date="2018-06-01T16:26:00Z">
        <w:r w:rsidRPr="006905BC" w:rsidDel="00606BC3">
          <w:delText>725</w:delText>
        </w:r>
      </w:del>
      <w:ins w:id="250" w:author="delaRosaT.2" w:date="2018-06-01T16:26:00Z">
        <w:r>
          <w:t>850</w:t>
        </w:r>
      </w:ins>
      <w:r w:rsidRPr="006905BC">
        <w:t xml:space="preserve"> MHz is allocated on a primary basis to the </w:t>
      </w:r>
      <w:proofErr w:type="spellStart"/>
      <w:r w:rsidRPr="006905BC">
        <w:t>radiodetermination</w:t>
      </w:r>
      <w:proofErr w:type="spellEnd"/>
      <w:r w:rsidRPr="006905BC">
        <w:t xml:space="preserve"> service;</w:t>
      </w:r>
    </w:p>
    <w:p w:rsidR="002B483B" w:rsidRDefault="002B483B" w:rsidP="002B483B">
      <w:pPr>
        <w:rPr>
          <w:ins w:id="251" w:author="delaRosaT.2" w:date="2018-06-01T16:26:00Z"/>
        </w:rPr>
      </w:pPr>
      <w:ins w:id="252" w:author="delaRosaT.2" w:date="2018-06-01T16:26:00Z">
        <w:r>
          <w:rPr>
            <w:i/>
          </w:rPr>
          <w:t>h)</w:t>
        </w:r>
        <w:r>
          <w:tab/>
        </w:r>
        <w:proofErr w:type="gramStart"/>
        <w:r>
          <w:t>that</w:t>
        </w:r>
        <w:proofErr w:type="gramEnd"/>
        <w:r>
          <w:t xml:space="preserve"> the band 5 725-5 850 MHz is allocated in Region 1 only, on a primary basis to the fixed</w:t>
        </w:r>
        <w:r>
          <w:noBreakHyphen/>
          <w:t>satellite service (FSS) (Earth-to-space);</w:t>
        </w:r>
      </w:ins>
    </w:p>
    <w:p w:rsidR="002B483B" w:rsidRPr="006905BC" w:rsidRDefault="002B483B" w:rsidP="002B483B">
      <w:del w:id="253" w:author="delaRosaT.2" w:date="2018-06-01T16:26:00Z">
        <w:r w:rsidRPr="006905BC" w:rsidDel="00606BC3">
          <w:rPr>
            <w:i/>
            <w:iCs/>
          </w:rPr>
          <w:delText>h</w:delText>
        </w:r>
      </w:del>
      <w:proofErr w:type="spellStart"/>
      <w:ins w:id="254" w:author="delaRosaT.2" w:date="2018-06-01T16:26:00Z">
        <w:r>
          <w:rPr>
            <w:i/>
            <w:iCs/>
          </w:rPr>
          <w:t>i</w:t>
        </w:r>
      </w:ins>
      <w:proofErr w:type="spellEnd"/>
      <w:r w:rsidRPr="006905BC">
        <w:rPr>
          <w:i/>
          <w:iCs/>
        </w:rPr>
        <w:t>)</w:t>
      </w:r>
      <w:r w:rsidRPr="006905BC">
        <w:tab/>
      </w:r>
      <w:proofErr w:type="gramStart"/>
      <w:r w:rsidRPr="006905BC">
        <w:t>that</w:t>
      </w:r>
      <w:proofErr w:type="gramEnd"/>
      <w:r w:rsidRPr="006905BC">
        <w:t xml:space="preserve"> there is a need to protect the existing primary services in the 5 150-5 350 MHz and 5 470-5 </w:t>
      </w:r>
      <w:del w:id="255" w:author="delaRosaT.2" w:date="2018-06-01T16:26:00Z">
        <w:r w:rsidRPr="006905BC" w:rsidDel="00606BC3">
          <w:delText>725</w:delText>
        </w:r>
      </w:del>
      <w:ins w:id="256" w:author="delaRosaT.2" w:date="2018-06-01T16:26:00Z">
        <w:r>
          <w:t>850</w:t>
        </w:r>
      </w:ins>
      <w:r w:rsidRPr="006905BC">
        <w:t> MHz bands;</w:t>
      </w:r>
    </w:p>
    <w:p w:rsidR="002B483B" w:rsidRPr="006905BC" w:rsidRDefault="002B483B" w:rsidP="002B483B">
      <w:del w:id="257" w:author="delaRosaT.2" w:date="2018-06-01T16:26:00Z">
        <w:r w:rsidRPr="006905BC" w:rsidDel="00606BC3">
          <w:rPr>
            <w:i/>
          </w:rPr>
          <w:delText>i</w:delText>
        </w:r>
      </w:del>
      <w:ins w:id="258" w:author="delaRosaT.2" w:date="2018-06-01T16:26:00Z">
        <w:r>
          <w:rPr>
            <w:i/>
          </w:rPr>
          <w:t>j</w:t>
        </w:r>
      </w:ins>
      <w:r w:rsidRPr="006905BC">
        <w:rPr>
          <w:i/>
        </w:rPr>
        <w:t>)</w:t>
      </w:r>
      <w:r w:rsidRPr="006905BC">
        <w:tab/>
      </w:r>
      <w:proofErr w:type="gramStart"/>
      <w:r w:rsidRPr="006905BC">
        <w:t>that</w:t>
      </w:r>
      <w:proofErr w:type="gramEnd"/>
      <w:r w:rsidRPr="006905BC">
        <w:t xml:space="preserve"> results of studies in ITU</w:t>
      </w:r>
      <w:r w:rsidRPr="006905BC">
        <w:noBreakHyphen/>
        <w:t xml:space="preserve">R indicate that sharing in the band 5 150-5 250 MHz </w:t>
      </w:r>
      <w:ins w:id="259" w:author="delaRosaT.2" w:date="2018-06-01T16:27:00Z">
        <w:r>
          <w:t>and 5 725-5 850 MHz (Region 1 only)</w:t>
        </w:r>
        <w:r w:rsidRPr="006905BC">
          <w:t xml:space="preserve"> </w:t>
        </w:r>
      </w:ins>
      <w:r w:rsidRPr="006905BC">
        <w:t>between WAS, including RLANs, and the FSS is feasible under specified conditions;</w:t>
      </w:r>
    </w:p>
    <w:p w:rsidR="002B483B" w:rsidRPr="006905BC" w:rsidRDefault="002B483B" w:rsidP="002B483B">
      <w:del w:id="260" w:author="delaRosaT.2" w:date="2018-06-01T16:27:00Z">
        <w:r w:rsidRPr="006905BC" w:rsidDel="002D4BD1">
          <w:rPr>
            <w:i/>
          </w:rPr>
          <w:delText>j</w:delText>
        </w:r>
      </w:del>
      <w:ins w:id="261" w:author="delaRosaT.2" w:date="2018-06-01T16:27:00Z">
        <w:r>
          <w:rPr>
            <w:i/>
          </w:rPr>
          <w:t>k</w:t>
        </w:r>
      </w:ins>
      <w:r w:rsidRPr="006905BC">
        <w:rPr>
          <w:i/>
        </w:rPr>
        <w:t>)</w:t>
      </w:r>
      <w:r w:rsidRPr="006905BC">
        <w:tab/>
      </w:r>
      <w:proofErr w:type="gramStart"/>
      <w:r w:rsidRPr="006905BC">
        <w:t>that</w:t>
      </w:r>
      <w:proofErr w:type="gramEnd"/>
      <w:r w:rsidRPr="006905BC">
        <w:t xml:space="preserve"> studies have shown that sharing between the </w:t>
      </w:r>
      <w:proofErr w:type="spellStart"/>
      <w:r w:rsidRPr="006905BC">
        <w:t>radiodetermination</w:t>
      </w:r>
      <w:proofErr w:type="spellEnd"/>
      <w:r w:rsidRPr="006905BC">
        <w:t xml:space="preserve"> and mobile services in the bands 5 250-5 350 MHz and 5 470-5 725 MHz is only possible with the application of mitigation techniques such as dynamic frequency selection;</w:t>
      </w:r>
    </w:p>
    <w:p w:rsidR="002B483B" w:rsidRPr="006905BC" w:rsidRDefault="002B483B" w:rsidP="002B483B">
      <w:del w:id="262" w:author="delaRosaT.2" w:date="2018-06-01T16:27:00Z">
        <w:r w:rsidRPr="006905BC" w:rsidDel="002D4BD1">
          <w:rPr>
            <w:i/>
          </w:rPr>
          <w:delText>k</w:delText>
        </w:r>
      </w:del>
      <w:ins w:id="263" w:author="delaRosaT.2" w:date="2018-06-01T16:27:00Z">
        <w:r>
          <w:rPr>
            <w:i/>
          </w:rPr>
          <w:t>l</w:t>
        </w:r>
      </w:ins>
      <w:r w:rsidRPr="006905BC">
        <w:rPr>
          <w:i/>
        </w:rPr>
        <w:t>)</w:t>
      </w:r>
      <w:r w:rsidRPr="006905BC">
        <w:tab/>
      </w:r>
      <w:proofErr w:type="gramStart"/>
      <w:r w:rsidRPr="006905BC">
        <w:t>that</w:t>
      </w:r>
      <w:proofErr w:type="gramEnd"/>
      <w:r w:rsidRPr="006905BC">
        <w:t xml:space="preserve"> there is a need to specify an appropriate e.i.r.p. limit and, where necessary, operational restrictions for WAS, including RLANs, in the mobile service in the bands 5 250</w:t>
      </w:r>
      <w:r>
        <w:noBreakHyphen/>
      </w:r>
      <w:r w:rsidRPr="006905BC">
        <w:t>5 350 MHz and 5 470-5 570 MHz in order to protect systems in the EESS (active) and SRS (active);</w:t>
      </w:r>
    </w:p>
    <w:p w:rsidR="002B483B" w:rsidRDefault="002B483B" w:rsidP="002B483B">
      <w:pPr>
        <w:rPr>
          <w:ins w:id="264" w:author="delaRosaT.2" w:date="2018-06-01T16:27:00Z"/>
        </w:rPr>
      </w:pPr>
      <w:del w:id="265" w:author="delaRosaT.2" w:date="2018-06-01T16:27:00Z">
        <w:r w:rsidRPr="006905BC" w:rsidDel="002D4BD1">
          <w:rPr>
            <w:i/>
          </w:rPr>
          <w:delText>l</w:delText>
        </w:r>
      </w:del>
      <w:ins w:id="266" w:author="delaRosaT.2" w:date="2018-06-01T16:27:00Z">
        <w:r>
          <w:rPr>
            <w:i/>
          </w:rPr>
          <w:t>m</w:t>
        </w:r>
      </w:ins>
      <w:r w:rsidRPr="006905BC">
        <w:rPr>
          <w:i/>
        </w:rPr>
        <w:t>)</w:t>
      </w:r>
      <w:r w:rsidRPr="006905BC">
        <w:tab/>
      </w:r>
      <w:proofErr w:type="gramStart"/>
      <w:r w:rsidRPr="006905BC">
        <w:t>that</w:t>
      </w:r>
      <w:proofErr w:type="gramEnd"/>
      <w:r w:rsidRPr="006905BC">
        <w:t xml:space="preserve"> the deployment density of WAS, including RLANs, will depend on a number of factors including </w:t>
      </w:r>
      <w:proofErr w:type="spellStart"/>
      <w:r w:rsidRPr="006905BC">
        <w:t>intrasystem</w:t>
      </w:r>
      <w:proofErr w:type="spellEnd"/>
      <w:r w:rsidRPr="006905BC">
        <w:t xml:space="preserve"> interference and the availability of other competing technologies and services</w:t>
      </w:r>
      <w:del w:id="267" w:author="delaRosaT.2" w:date="2018-06-01T16:27:00Z">
        <w:r w:rsidRPr="006905BC" w:rsidDel="002D4BD1">
          <w:delText>,</w:delText>
        </w:r>
      </w:del>
      <w:ins w:id="268" w:author="delaRosaT.2" w:date="2018-06-01T16:27:00Z">
        <w:r>
          <w:t>;</w:t>
        </w:r>
      </w:ins>
    </w:p>
    <w:p w:rsidR="002B483B" w:rsidRDefault="002B483B" w:rsidP="002B483B">
      <w:pPr>
        <w:tabs>
          <w:tab w:val="clear" w:pos="1871"/>
          <w:tab w:val="clear" w:pos="2268"/>
        </w:tabs>
        <w:rPr>
          <w:ins w:id="269" w:author="delaRosaT.2" w:date="2018-06-01T16:28:00Z"/>
        </w:rPr>
      </w:pPr>
      <w:ins w:id="270" w:author="delaRosaT.2" w:date="2018-06-01T16:28:00Z">
        <w:r>
          <w:rPr>
            <w:i/>
          </w:rPr>
          <w:t>n)</w:t>
        </w:r>
        <w:r>
          <w:tab/>
          <w:t xml:space="preserve">that the means to measure or calculate the aggregate </w:t>
        </w:r>
        <w:proofErr w:type="spellStart"/>
        <w:r>
          <w:t>pfd</w:t>
        </w:r>
        <w:proofErr w:type="spellEnd"/>
        <w:r>
          <w:t xml:space="preserve"> level at FSS satellite receivers specified in Recommendation ITU</w:t>
        </w:r>
        <w:r>
          <w:noBreakHyphen/>
          <w:t>R S.1426 are currently under study;</w:t>
        </w:r>
      </w:ins>
    </w:p>
    <w:p w:rsidR="002B483B" w:rsidRDefault="002B483B" w:rsidP="002B483B">
      <w:pPr>
        <w:tabs>
          <w:tab w:val="clear" w:pos="1871"/>
          <w:tab w:val="clear" w:pos="2268"/>
        </w:tabs>
        <w:rPr>
          <w:ins w:id="271" w:author="delaRosaT.2" w:date="2018-06-01T16:28:00Z"/>
        </w:rPr>
      </w:pPr>
      <w:ins w:id="272" w:author="delaRosaT.2" w:date="2018-06-01T16:28:00Z">
        <w:r>
          <w:rPr>
            <w:i/>
            <w:iCs/>
          </w:rPr>
          <w:t>o)</w:t>
        </w:r>
        <w:r>
          <w:tab/>
          <w:t>that certain parameters contained in Recommendation ITU</w:t>
        </w:r>
        <w:r>
          <w:noBreakHyphen/>
          <w:t>R M.1454 related to the calculation of the number of RLANs tolerable by FSS satellite receivers operating in the band 5 150-5 250 MHz require further study;</w:t>
        </w:r>
      </w:ins>
    </w:p>
    <w:p w:rsidR="002B483B" w:rsidRPr="006905BC" w:rsidRDefault="002B483B" w:rsidP="002B483B">
      <w:ins w:id="273" w:author="delaRosaT.2" w:date="2018-06-01T16:28:00Z">
        <w:r>
          <w:rPr>
            <w:i/>
          </w:rPr>
          <w:t>p)</w:t>
        </w:r>
        <w:r>
          <w:tab/>
        </w:r>
        <w:proofErr w:type="gramStart"/>
        <w:r>
          <w:t>that</w:t>
        </w:r>
        <w:proofErr w:type="gramEnd"/>
        <w:r>
          <w:t xml:space="preserve"> an aggregate </w:t>
        </w:r>
        <w:proofErr w:type="spellStart"/>
        <w:r>
          <w:t>pfd</w:t>
        </w:r>
        <w:proofErr w:type="spellEnd"/>
        <w:r>
          <w:t xml:space="preserve"> level has been developed in Recommendation ITU</w:t>
        </w:r>
        <w:r>
          <w:noBreakHyphen/>
          <w:t>R S.1426 for the protection of FSS satellite receivers in the 5 150-5 250 MHz band,</w:t>
        </w:r>
      </w:ins>
    </w:p>
    <w:p w:rsidR="002B483B" w:rsidRPr="006905BC" w:rsidRDefault="002B483B" w:rsidP="002B483B">
      <w:pPr>
        <w:pStyle w:val="Call"/>
      </w:pPr>
      <w:proofErr w:type="gramStart"/>
      <w:r w:rsidRPr="006905BC">
        <w:t>further</w:t>
      </w:r>
      <w:proofErr w:type="gramEnd"/>
      <w:r w:rsidRPr="006905BC">
        <w:t xml:space="preserve"> considering</w:t>
      </w:r>
    </w:p>
    <w:p w:rsidR="002B483B" w:rsidRPr="006905BC" w:rsidRDefault="002B483B" w:rsidP="002B483B">
      <w:r w:rsidRPr="006905BC">
        <w:rPr>
          <w:i/>
        </w:rPr>
        <w:t>a)</w:t>
      </w:r>
      <w:r w:rsidRPr="006905BC">
        <w:rPr>
          <w:sz w:val="20"/>
        </w:rPr>
        <w:tab/>
      </w:r>
      <w:r w:rsidRPr="006905BC">
        <w:t xml:space="preserve">that the interference from a single WAS, including RLANs, complying with the operational restrictions under </w:t>
      </w:r>
      <w:r w:rsidRPr="006905BC">
        <w:rPr>
          <w:i/>
          <w:iCs/>
        </w:rPr>
        <w:t>resolves </w:t>
      </w:r>
      <w:r w:rsidRPr="006905BC">
        <w:t>2 will not on its own cause any unacceptable interference to FSS receivers on board satellites in the band</w:t>
      </w:r>
      <w:ins w:id="274" w:author="delaRosaT.2" w:date="2018-06-01T16:28:00Z">
        <w:r>
          <w:t>s</w:t>
        </w:r>
      </w:ins>
      <w:r w:rsidRPr="006905BC">
        <w:t xml:space="preserve"> 5 150-5 250 MHz</w:t>
      </w:r>
      <w:ins w:id="275" w:author="delaRosaT.2" w:date="2018-06-01T16:28:00Z">
        <w:r>
          <w:t xml:space="preserve"> and 5 725-5 850 MHz (Region 1 only)</w:t>
        </w:r>
      </w:ins>
      <w:r w:rsidRPr="006905BC">
        <w:t>;</w:t>
      </w:r>
    </w:p>
    <w:p w:rsidR="002B483B" w:rsidRPr="006905BC" w:rsidRDefault="002B483B" w:rsidP="002B483B">
      <w:r w:rsidRPr="006905BC">
        <w:rPr>
          <w:i/>
        </w:rPr>
        <w:t>b)</w:t>
      </w:r>
      <w:r w:rsidRPr="006905BC">
        <w:tab/>
      </w:r>
      <w:proofErr w:type="gramStart"/>
      <w:r w:rsidRPr="006905BC">
        <w:t>that</w:t>
      </w:r>
      <w:proofErr w:type="gramEnd"/>
      <w:r w:rsidRPr="006905BC">
        <w:t xml:space="preserve"> such FSS satellite receivers may experience an unacceptable effect due to the aggregate interference from these WAS, including RLANs, especially in the case of a prolific growth in the number of these systems;</w:t>
      </w:r>
    </w:p>
    <w:p w:rsidR="002B483B" w:rsidRPr="006905BC" w:rsidRDefault="002B483B" w:rsidP="002B483B">
      <w:r w:rsidRPr="006905BC">
        <w:rPr>
          <w:i/>
        </w:rPr>
        <w:t>c)</w:t>
      </w:r>
      <w:r w:rsidRPr="006905BC">
        <w:tab/>
        <w:t>that the aggregate effect on FSS satellite receivers will be due to the global deployment of WAS, including RLANs, and it may not be possible for administrations to determine the location of the source of the interference and the number of WAS, including RLANs, in operation simultaneously,</w:t>
      </w:r>
    </w:p>
    <w:p w:rsidR="002B483B" w:rsidRPr="006905BC" w:rsidRDefault="002B483B" w:rsidP="002B483B">
      <w:pPr>
        <w:pStyle w:val="Call"/>
      </w:pPr>
      <w:proofErr w:type="gramStart"/>
      <w:r w:rsidRPr="006905BC">
        <w:lastRenderedPageBreak/>
        <w:t>noting</w:t>
      </w:r>
      <w:proofErr w:type="gramEnd"/>
    </w:p>
    <w:p w:rsidR="002B483B" w:rsidRPr="006905BC" w:rsidRDefault="002B483B" w:rsidP="002B483B">
      <w:r w:rsidRPr="006905BC">
        <w:rPr>
          <w:i/>
          <w:iCs/>
        </w:rPr>
        <w:t>a)</w:t>
      </w:r>
      <w:r w:rsidRPr="006905BC">
        <w:tab/>
        <w:t>that, prior to WRC</w:t>
      </w:r>
      <w:r w:rsidRPr="006905BC">
        <w:noBreakHyphen/>
        <w:t>03, a number of administrations have developed regulations to permit indoor and outdoor WAS, including RLANs, to operate in the various bands under consideration in this Resolution;</w:t>
      </w:r>
    </w:p>
    <w:p w:rsidR="002B483B" w:rsidRPr="006905BC" w:rsidRDefault="002B483B" w:rsidP="002B483B">
      <w:r w:rsidRPr="006905BC">
        <w:rPr>
          <w:i/>
          <w:iCs/>
          <w:color w:val="000000"/>
        </w:rPr>
        <w:t>b)</w:t>
      </w:r>
      <w:r w:rsidRPr="006905BC">
        <w:tab/>
      </w:r>
      <w:proofErr w:type="gramStart"/>
      <w:r w:rsidRPr="006905BC">
        <w:t>that</w:t>
      </w:r>
      <w:proofErr w:type="gramEnd"/>
      <w:r w:rsidRPr="006905BC">
        <w:t xml:space="preserve">, </w:t>
      </w:r>
      <w:r w:rsidRPr="006905BC">
        <w:rPr>
          <w:lang w:eastAsia="ja-JP"/>
        </w:rPr>
        <w:t xml:space="preserve">in response to Resolution </w:t>
      </w:r>
      <w:r w:rsidRPr="006905BC">
        <w:rPr>
          <w:b/>
          <w:bCs/>
          <w:lang w:eastAsia="ja-JP"/>
        </w:rPr>
        <w:t>229 (WRC</w:t>
      </w:r>
      <w:r w:rsidRPr="006905BC">
        <w:rPr>
          <w:b/>
          <w:bCs/>
          <w:lang w:eastAsia="ja-JP"/>
        </w:rPr>
        <w:noBreakHyphen/>
        <w:t>03)</w:t>
      </w:r>
      <w:r>
        <w:rPr>
          <w:rStyle w:val="FootnoteReference"/>
          <w:b/>
          <w:bCs/>
          <w:lang w:eastAsia="ja-JP"/>
        </w:rPr>
        <w:footnoteReference w:customMarkFollows="1" w:id="12"/>
        <w:t>*</w:t>
      </w:r>
      <w:r w:rsidRPr="006905BC">
        <w:rPr>
          <w:lang w:eastAsia="ja-JP"/>
        </w:rPr>
        <w:t>, ITU</w:t>
      </w:r>
      <w:r w:rsidRPr="006905BC">
        <w:rPr>
          <w:lang w:eastAsia="ja-JP"/>
        </w:rPr>
        <w:noBreakHyphen/>
        <w:t>R developed Report ITU</w:t>
      </w:r>
      <w:r w:rsidRPr="006905BC">
        <w:rPr>
          <w:lang w:eastAsia="ja-JP"/>
        </w:rPr>
        <w:noBreakHyphen/>
        <w:t>R M.2115, which provides t</w:t>
      </w:r>
      <w:r w:rsidRPr="009E02CB">
        <w:rPr>
          <w:lang w:eastAsia="ja-JP"/>
        </w:rPr>
        <w:t>esting procedures for implementation of dynamic frequency selection</w:t>
      </w:r>
      <w:r w:rsidRPr="006905BC">
        <w:rPr>
          <w:lang w:eastAsia="ja-JP"/>
        </w:rPr>
        <w:t>,</w:t>
      </w:r>
    </w:p>
    <w:p w:rsidR="002B483B" w:rsidRPr="006905BC" w:rsidRDefault="002B483B" w:rsidP="002B483B">
      <w:pPr>
        <w:pStyle w:val="Call"/>
      </w:pPr>
      <w:proofErr w:type="gramStart"/>
      <w:r w:rsidRPr="006905BC">
        <w:t>recognizing</w:t>
      </w:r>
      <w:proofErr w:type="gramEnd"/>
    </w:p>
    <w:p w:rsidR="002B483B" w:rsidRPr="006905BC" w:rsidRDefault="002B483B" w:rsidP="002B483B">
      <w:r w:rsidRPr="006905BC">
        <w:rPr>
          <w:i/>
        </w:rPr>
        <w:t>a)</w:t>
      </w:r>
      <w:r w:rsidRPr="006905BC">
        <w:tab/>
      </w:r>
      <w:proofErr w:type="gramStart"/>
      <w:r w:rsidRPr="006905BC">
        <w:t>that</w:t>
      </w:r>
      <w:proofErr w:type="gramEnd"/>
      <w:r w:rsidRPr="006905BC">
        <w:t xml:space="preserve"> in the band 5 600-5 650 MHz, ground-based meteorological radars are extensively deployed and support critical national weather services, according to footnote No. </w:t>
      </w:r>
      <w:r w:rsidRPr="006905BC">
        <w:rPr>
          <w:rStyle w:val="Artref"/>
          <w:b/>
          <w:color w:val="000000"/>
        </w:rPr>
        <w:t>5.452</w:t>
      </w:r>
      <w:r w:rsidRPr="006905BC">
        <w:t>;</w:t>
      </w:r>
    </w:p>
    <w:p w:rsidR="002B483B" w:rsidRPr="006905BC" w:rsidDel="002D4BD1" w:rsidRDefault="002B483B" w:rsidP="002B483B">
      <w:pPr>
        <w:rPr>
          <w:del w:id="276" w:author="delaRosaT.2" w:date="2018-06-01T16:28:00Z"/>
        </w:rPr>
      </w:pPr>
      <w:del w:id="277" w:author="delaRosaT.2" w:date="2018-06-01T16:28:00Z">
        <w:r w:rsidRPr="006905BC" w:rsidDel="002D4BD1">
          <w:rPr>
            <w:i/>
          </w:rPr>
          <w:delText>b)</w:delText>
        </w:r>
        <w:r w:rsidRPr="006905BC" w:rsidDel="002D4BD1">
          <w:tab/>
          <w:delText>that the means to measure or calculate the aggregate pfd level at FSS satellite receivers specified in Recommendation ITU</w:delText>
        </w:r>
        <w:r w:rsidRPr="006905BC" w:rsidDel="002D4BD1">
          <w:noBreakHyphen/>
          <w:delText>R S.1426 are currently under study;</w:delText>
        </w:r>
      </w:del>
    </w:p>
    <w:p w:rsidR="002B483B" w:rsidRPr="006905BC" w:rsidDel="002D4BD1" w:rsidRDefault="002B483B" w:rsidP="002B483B">
      <w:pPr>
        <w:rPr>
          <w:del w:id="278" w:author="delaRosaT.2" w:date="2018-06-01T16:28:00Z"/>
        </w:rPr>
      </w:pPr>
      <w:del w:id="279" w:author="delaRosaT.2" w:date="2018-06-01T16:28:00Z">
        <w:r w:rsidRPr="006905BC" w:rsidDel="002D4BD1">
          <w:rPr>
            <w:i/>
            <w:iCs/>
          </w:rPr>
          <w:delText>c)</w:delText>
        </w:r>
        <w:r w:rsidRPr="006905BC" w:rsidDel="002D4BD1">
          <w:tab/>
          <w:delText>that certain parameters contained in Recommendation ITU</w:delText>
        </w:r>
        <w:r w:rsidRPr="006905BC" w:rsidDel="002D4BD1">
          <w:noBreakHyphen/>
          <w:delText>R M.1454 related to the calculation of the number of RLANs tolerable by FSS satellite receivers operating in the band 5 150</w:delText>
        </w:r>
        <w:r w:rsidDel="002D4BD1">
          <w:noBreakHyphen/>
        </w:r>
        <w:r w:rsidRPr="006905BC" w:rsidDel="002D4BD1">
          <w:delText>5 250 MHz require further study;</w:delText>
        </w:r>
      </w:del>
    </w:p>
    <w:p w:rsidR="002B483B" w:rsidRPr="006905BC" w:rsidRDefault="002B483B" w:rsidP="002B483B">
      <w:del w:id="280" w:author="delaRosaT.2" w:date="2018-06-01T16:28:00Z">
        <w:r w:rsidRPr="006905BC" w:rsidDel="002D4BD1">
          <w:rPr>
            <w:i/>
          </w:rPr>
          <w:delText>d</w:delText>
        </w:r>
      </w:del>
      <w:ins w:id="281" w:author="delaRosaT.2" w:date="2018-06-01T16:28:00Z">
        <w:r>
          <w:rPr>
            <w:i/>
          </w:rPr>
          <w:t>b</w:t>
        </w:r>
      </w:ins>
      <w:r w:rsidRPr="006905BC">
        <w:rPr>
          <w:i/>
        </w:rPr>
        <w:t>)</w:t>
      </w:r>
      <w:r w:rsidRPr="006905BC">
        <w:tab/>
      </w:r>
      <w:proofErr w:type="gramStart"/>
      <w:r w:rsidRPr="006905BC">
        <w:t>that</w:t>
      </w:r>
      <w:proofErr w:type="gramEnd"/>
      <w:r w:rsidRPr="006905BC">
        <w:t xml:space="preserve"> the performance and interference criteria of </w:t>
      </w:r>
      <w:proofErr w:type="spellStart"/>
      <w:r w:rsidRPr="006905BC">
        <w:t>spaceborne</w:t>
      </w:r>
      <w:proofErr w:type="spellEnd"/>
      <w:r w:rsidRPr="006905BC">
        <w:t xml:space="preserve"> active sensors in the EESS (active) are given in Recommendation ITU</w:t>
      </w:r>
      <w:r w:rsidRPr="006905BC">
        <w:noBreakHyphen/>
        <w:t>R RS.1166;</w:t>
      </w:r>
    </w:p>
    <w:p w:rsidR="002B483B" w:rsidRPr="006905BC" w:rsidRDefault="002B483B" w:rsidP="002B483B">
      <w:del w:id="282" w:author="delaRosaT.2" w:date="2018-06-01T16:28:00Z">
        <w:r w:rsidRPr="006905BC" w:rsidDel="002D4BD1">
          <w:rPr>
            <w:i/>
          </w:rPr>
          <w:delText>e</w:delText>
        </w:r>
      </w:del>
      <w:ins w:id="283" w:author="delaRosaT.2" w:date="2018-06-01T16:28:00Z">
        <w:r>
          <w:rPr>
            <w:i/>
          </w:rPr>
          <w:t>c</w:t>
        </w:r>
      </w:ins>
      <w:r w:rsidRPr="006905BC">
        <w:rPr>
          <w:i/>
        </w:rPr>
        <w:t>)</w:t>
      </w:r>
      <w:r w:rsidRPr="006905BC">
        <w:tab/>
      </w:r>
      <w:proofErr w:type="gramStart"/>
      <w:r w:rsidRPr="006905BC">
        <w:t>that</w:t>
      </w:r>
      <w:proofErr w:type="gramEnd"/>
      <w:r w:rsidRPr="006905BC">
        <w:t xml:space="preserve"> a mitigation technique to protect </w:t>
      </w:r>
      <w:proofErr w:type="spellStart"/>
      <w:r w:rsidRPr="006905BC">
        <w:t>radiodetermination</w:t>
      </w:r>
      <w:proofErr w:type="spellEnd"/>
      <w:r w:rsidRPr="006905BC">
        <w:t xml:space="preserve"> systems is given in Recommendation ITU</w:t>
      </w:r>
      <w:r w:rsidRPr="006905BC">
        <w:noBreakHyphen/>
        <w:t>R M.1652;</w:t>
      </w:r>
    </w:p>
    <w:p w:rsidR="002B483B" w:rsidRPr="006905BC" w:rsidDel="002D4BD1" w:rsidRDefault="002B483B" w:rsidP="002B483B">
      <w:pPr>
        <w:rPr>
          <w:del w:id="284" w:author="delaRosaT.2" w:date="2018-06-01T16:28:00Z"/>
        </w:rPr>
      </w:pPr>
      <w:del w:id="285" w:author="delaRosaT.2" w:date="2018-06-01T16:28:00Z">
        <w:r w:rsidRPr="006905BC" w:rsidDel="002D4BD1">
          <w:rPr>
            <w:i/>
          </w:rPr>
          <w:delText>f)</w:delText>
        </w:r>
        <w:r w:rsidRPr="006905BC" w:rsidDel="002D4BD1">
          <w:tab/>
          <w:delText>that an aggregate pfd level has been developed in Recommendation ITU</w:delText>
        </w:r>
        <w:r w:rsidRPr="006905BC" w:rsidDel="002D4BD1">
          <w:noBreakHyphen/>
          <w:delText>R S.1426 for the protection of FSS satellite receivers in the 5 150-5 250 MHz band;</w:delText>
        </w:r>
      </w:del>
    </w:p>
    <w:p w:rsidR="002B483B" w:rsidRPr="006905BC" w:rsidRDefault="002B483B" w:rsidP="002B483B">
      <w:del w:id="286" w:author="delaRosaT.2" w:date="2018-06-01T16:28:00Z">
        <w:r w:rsidRPr="006905BC" w:rsidDel="002D4BD1">
          <w:rPr>
            <w:i/>
            <w:iCs/>
          </w:rPr>
          <w:delText>g</w:delText>
        </w:r>
      </w:del>
      <w:ins w:id="287" w:author="delaRosaT.2" w:date="2018-06-01T16:28:00Z">
        <w:r>
          <w:rPr>
            <w:i/>
            <w:iCs/>
          </w:rPr>
          <w:t>d</w:t>
        </w:r>
      </w:ins>
      <w:r w:rsidRPr="006905BC">
        <w:rPr>
          <w:i/>
          <w:iCs/>
        </w:rPr>
        <w:t>)</w:t>
      </w:r>
      <w:r w:rsidRPr="006905BC">
        <w:tab/>
      </w:r>
      <w:proofErr w:type="gramStart"/>
      <w:r w:rsidRPr="006905BC">
        <w:t>that</w:t>
      </w:r>
      <w:proofErr w:type="gramEnd"/>
      <w:r w:rsidRPr="006905BC">
        <w:t xml:space="preserve"> Recommendation ITU</w:t>
      </w:r>
      <w:r w:rsidRPr="006905BC">
        <w:noBreakHyphen/>
        <w:t>R RS.1632 identifies a suitable set of constraints for WAS, including RLANs, in order to protect the EESS (active) in the 5 250-5 350 MHz band;</w:t>
      </w:r>
    </w:p>
    <w:p w:rsidR="002B483B" w:rsidRPr="006905BC" w:rsidRDefault="002B483B" w:rsidP="002B483B">
      <w:del w:id="288" w:author="delaRosaT.2" w:date="2018-06-01T16:28:00Z">
        <w:r w:rsidRPr="006905BC" w:rsidDel="002D4BD1">
          <w:rPr>
            <w:i/>
            <w:iCs/>
          </w:rPr>
          <w:delText>h</w:delText>
        </w:r>
      </w:del>
      <w:ins w:id="289" w:author="delaRosaT.2" w:date="2018-06-01T16:29:00Z">
        <w:r>
          <w:rPr>
            <w:i/>
            <w:iCs/>
          </w:rPr>
          <w:t>e</w:t>
        </w:r>
      </w:ins>
      <w:r w:rsidRPr="006905BC">
        <w:rPr>
          <w:i/>
          <w:iCs/>
        </w:rPr>
        <w:t>)</w:t>
      </w:r>
      <w:r w:rsidRPr="006905BC">
        <w:tab/>
      </w:r>
      <w:proofErr w:type="gramStart"/>
      <w:r w:rsidRPr="006905BC">
        <w:t>that</w:t>
      </w:r>
      <w:proofErr w:type="gramEnd"/>
      <w:r w:rsidRPr="006905BC">
        <w:t xml:space="preserve"> Recommendation ITU</w:t>
      </w:r>
      <w:r w:rsidRPr="006905BC">
        <w:noBreakHyphen/>
        <w:t>R M.1653 identifies the conditions for sharing between WAS, including RLANs, and the EESS (active) in the 5 470-5 570 MHz band;</w:t>
      </w:r>
    </w:p>
    <w:p w:rsidR="002B483B" w:rsidRPr="006905BC" w:rsidRDefault="002B483B" w:rsidP="002B483B">
      <w:del w:id="290" w:author="delaRosaT.2" w:date="2018-06-01T16:29:00Z">
        <w:r w:rsidRPr="006905BC" w:rsidDel="002D4BD1">
          <w:rPr>
            <w:i/>
            <w:iCs/>
          </w:rPr>
          <w:delText>i</w:delText>
        </w:r>
      </w:del>
      <w:ins w:id="291" w:author="delaRosaT.2" w:date="2018-06-01T16:29:00Z">
        <w:r>
          <w:rPr>
            <w:i/>
            <w:iCs/>
          </w:rPr>
          <w:t>f</w:t>
        </w:r>
      </w:ins>
      <w:r w:rsidRPr="006905BC">
        <w:rPr>
          <w:i/>
          <w:iCs/>
        </w:rPr>
        <w:t>)</w:t>
      </w:r>
      <w:r w:rsidRPr="006905BC">
        <w:tab/>
        <w:t>that the stations in the mobile service should also be designed to provide, on average, a near-uniform spread of the loading of the spectrum used by stations across the band or bands in use to improve sharing with satellite services;</w:t>
      </w:r>
    </w:p>
    <w:p w:rsidR="002B483B" w:rsidRPr="006905BC" w:rsidRDefault="002B483B" w:rsidP="002B483B">
      <w:del w:id="292" w:author="delaRosaT.2" w:date="2018-06-01T16:29:00Z">
        <w:r w:rsidRPr="006905BC" w:rsidDel="002D4BD1">
          <w:rPr>
            <w:i/>
            <w:iCs/>
          </w:rPr>
          <w:delText>j</w:delText>
        </w:r>
      </w:del>
      <w:ins w:id="293" w:author="delaRosaT.2" w:date="2018-06-01T16:29:00Z">
        <w:r>
          <w:rPr>
            <w:i/>
            <w:iCs/>
          </w:rPr>
          <w:t>g</w:t>
        </w:r>
      </w:ins>
      <w:r w:rsidRPr="006905BC">
        <w:rPr>
          <w:i/>
          <w:iCs/>
        </w:rPr>
        <w:t>)</w:t>
      </w:r>
      <w:r w:rsidRPr="006905BC">
        <w:tab/>
      </w:r>
      <w:proofErr w:type="gramStart"/>
      <w:r w:rsidRPr="006905BC">
        <w:t>that</w:t>
      </w:r>
      <w:proofErr w:type="gramEnd"/>
      <w:r w:rsidRPr="006905BC">
        <w:t xml:space="preserve"> WAS, including RLANs, provide effective broadband solutions</w:t>
      </w:r>
      <w:ins w:id="294" w:author="delaRosaT.2" w:date="2018-06-01T16:29:00Z">
        <w:r>
          <w:t>, the future demand has increased since the frequency range was first identified for this application</w:t>
        </w:r>
      </w:ins>
      <w:r w:rsidRPr="006905BC">
        <w:t>;</w:t>
      </w:r>
    </w:p>
    <w:p w:rsidR="002B483B" w:rsidRPr="006905BC" w:rsidRDefault="002B483B" w:rsidP="002B483B">
      <w:del w:id="295" w:author="delaRosaT.2" w:date="2018-06-01T16:29:00Z">
        <w:r w:rsidRPr="006905BC" w:rsidDel="002D4BD1">
          <w:rPr>
            <w:i/>
          </w:rPr>
          <w:delText>k</w:delText>
        </w:r>
      </w:del>
      <w:ins w:id="296" w:author="delaRosaT.2" w:date="2018-06-01T16:29:00Z">
        <w:r>
          <w:rPr>
            <w:i/>
          </w:rPr>
          <w:t>h</w:t>
        </w:r>
      </w:ins>
      <w:r w:rsidRPr="006905BC">
        <w:rPr>
          <w:i/>
        </w:rPr>
        <w:t>)</w:t>
      </w:r>
      <w:r w:rsidRPr="006905BC">
        <w:tab/>
      </w:r>
      <w:proofErr w:type="gramStart"/>
      <w:r w:rsidRPr="006905BC">
        <w:t>that</w:t>
      </w:r>
      <w:proofErr w:type="gramEnd"/>
      <w:r w:rsidRPr="006905BC">
        <w:t xml:space="preserve"> there is a need for administrations to ensure that WAS, including RLANs, meet the required mitigation techniques, for example, through equipment or standards compliance procedures,</w:t>
      </w:r>
    </w:p>
    <w:p w:rsidR="002B483B" w:rsidRPr="006905BC" w:rsidRDefault="002B483B" w:rsidP="002B483B">
      <w:pPr>
        <w:pStyle w:val="Call"/>
      </w:pPr>
      <w:proofErr w:type="gramStart"/>
      <w:r w:rsidRPr="006905BC">
        <w:t>resolves</w:t>
      </w:r>
      <w:proofErr w:type="gramEnd"/>
    </w:p>
    <w:p w:rsidR="002B483B" w:rsidRPr="006905BC" w:rsidRDefault="002B483B" w:rsidP="002B483B">
      <w:r w:rsidRPr="006905BC">
        <w:t>1</w:t>
      </w:r>
      <w:r w:rsidRPr="006905BC">
        <w:tab/>
        <w:t xml:space="preserve">that the use of these bands by the mobile service </w:t>
      </w:r>
      <w:del w:id="297" w:author="delaRosaT.2" w:date="2018-06-01T16:29:00Z">
        <w:r w:rsidRPr="006905BC" w:rsidDel="002D4BD1">
          <w:delText>will be</w:delText>
        </w:r>
      </w:del>
      <w:ins w:id="298" w:author="delaRosaT.2" w:date="2018-06-01T16:29:00Z">
        <w:r>
          <w:t>is</w:t>
        </w:r>
      </w:ins>
      <w:r w:rsidRPr="006905BC">
        <w:t xml:space="preserve"> for the implementation of WAS, including RLANs, as described in the most recent version of Recommendation ITU</w:t>
      </w:r>
      <w:r w:rsidRPr="006905BC">
        <w:noBreakHyphen/>
        <w:t>R M.1450;</w:t>
      </w:r>
    </w:p>
    <w:p w:rsidR="002B483B" w:rsidRPr="006905BC" w:rsidRDefault="002B483B" w:rsidP="002B483B">
      <w:r w:rsidRPr="006905BC">
        <w:lastRenderedPageBreak/>
        <w:t>2</w:t>
      </w:r>
      <w:r w:rsidRPr="006905BC">
        <w:tab/>
        <w:t>that in the band 5 150-5 250 MHz, stations in the mobile service shall be restricted to indoor use with a maximum mean e.i.r.p.</w:t>
      </w:r>
      <w:bookmarkStart w:id="299" w:name="_Ref515634366"/>
      <w:r w:rsidRPr="006905BC">
        <w:rPr>
          <w:rStyle w:val="FootnoteReference"/>
        </w:rPr>
        <w:footnoteReference w:customMarkFollows="1" w:id="13"/>
        <w:t>1</w:t>
      </w:r>
      <w:bookmarkEnd w:id="299"/>
      <w:r w:rsidRPr="006905BC">
        <w:t xml:space="preserve"> of 200 mW and a maximum mean e.i.r.p. density of 10 mW/MHz in any 1 MHz band or equivalently 0.25 mW/25 kHz in any 25 kHz band;</w:t>
      </w:r>
    </w:p>
    <w:p w:rsidR="002B483B" w:rsidRPr="006905BC" w:rsidRDefault="002B483B" w:rsidP="002B483B">
      <w:r w:rsidRPr="006905BC">
        <w:t>3</w:t>
      </w:r>
      <w:r w:rsidRPr="006905BC">
        <w:tab/>
        <w:t xml:space="preserve">that administrations may monitor whether the aggregate </w:t>
      </w:r>
      <w:proofErr w:type="spellStart"/>
      <w:r w:rsidRPr="006905BC">
        <w:t>pfd</w:t>
      </w:r>
      <w:proofErr w:type="spellEnd"/>
      <w:r w:rsidRPr="006905BC">
        <w:t xml:space="preserve"> levels given in Recommendation ITU</w:t>
      </w:r>
      <w:r w:rsidRPr="006905BC">
        <w:noBreakHyphen/>
        <w:t>R S.1426</w:t>
      </w:r>
      <w:r w:rsidRPr="006905BC">
        <w:rPr>
          <w:rStyle w:val="FootnoteReference"/>
        </w:rPr>
        <w:footnoteReference w:customMarkFollows="1" w:id="14"/>
        <w:t>2</w:t>
      </w:r>
      <w:r w:rsidRPr="006905BC">
        <w:t xml:space="preserve"> have been, or will be exceeded in the future, in order to enable a future competent conference to take appropriate action;</w:t>
      </w:r>
    </w:p>
    <w:p w:rsidR="002B483B" w:rsidRPr="006905BC" w:rsidRDefault="002B483B" w:rsidP="002B483B">
      <w:r w:rsidRPr="006905BC">
        <w:t>4</w:t>
      </w:r>
      <w:r w:rsidRPr="006905BC">
        <w:tab/>
        <w:t xml:space="preserve">that in the band 5 250-5 350 MHz, stations in the mobile service shall be limited to a maximum mean e.i.r.p. of 200 mW and a maximum mean e.i.r.p. density of 10 mW/MHz in any 1 MHz band. Administrations are requested to take appropriate measures that will result in the predominant number of stations in the mobile service being operated in an indoor environment. Furthermore, stations in the mobile service that are permitted to be used either indoors or outdoors may operate up to a maximum mean e.i.r.p. of 1 W and a maximum mean e.i.r.p. density of 50 mW/MHz in any 1 MHz band, and, when operating above a mean e.i.r.p. of 200 mW, these stations shall comply with the following e.i.r.p. elevation angle mask where </w:t>
      </w:r>
      <w:r w:rsidRPr="006905BC">
        <w:rPr>
          <w:rFonts w:ascii="Symbol" w:hAnsi="Symbol"/>
        </w:rPr>
        <w:sym w:font="Symbol" w:char="F071"/>
      </w:r>
      <w:r w:rsidRPr="006905BC">
        <w:t xml:space="preserve"> is the angle above the local horizontal plane (of the Earth):</w:t>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color w:val="000000"/>
        </w:rPr>
        <w:tab/>
        <w:t>−13 </w:t>
      </w:r>
      <w:proofErr w:type="gramStart"/>
      <w:r w:rsidRPr="006905BC">
        <w:rPr>
          <w:rFonts w:asciiTheme="majorBidi" w:hAnsiTheme="majorBidi" w:cstheme="majorBidi"/>
          <w:color w:val="000000"/>
        </w:rPr>
        <w:t>dB(</w:t>
      </w:r>
      <w:proofErr w:type="gramEnd"/>
      <w:r w:rsidRPr="006905BC">
        <w:rPr>
          <w:rFonts w:asciiTheme="majorBidi" w:hAnsiTheme="majorBidi" w:cstheme="majorBidi"/>
          <w:color w:val="000000"/>
        </w:rPr>
        <w:t>W/MHz)</w:t>
      </w:r>
      <w:r w:rsidRPr="006905BC">
        <w:rPr>
          <w:rFonts w:asciiTheme="majorBidi" w:hAnsiTheme="majorBidi" w:cstheme="majorBidi"/>
          <w:color w:val="000000"/>
        </w:rPr>
        <w:tab/>
      </w:r>
      <w:r w:rsidRPr="006905BC">
        <w:rPr>
          <w:rFonts w:asciiTheme="majorBidi" w:hAnsiTheme="majorBidi" w:cstheme="majorBidi"/>
          <w:color w:val="000000"/>
        </w:rPr>
        <w:tab/>
        <w:t>for</w:t>
      </w:r>
      <w:r w:rsidRPr="006905BC">
        <w:rPr>
          <w:rFonts w:asciiTheme="majorBidi" w:hAnsiTheme="majorBidi" w:cstheme="majorBidi"/>
          <w:color w:val="000000"/>
        </w:rPr>
        <w:tab/>
        <w:t>0°</w:t>
      </w:r>
      <w:r w:rsidRPr="006905BC">
        <w:rPr>
          <w:rFonts w:asciiTheme="majorBidi" w:hAnsiTheme="majorBidi" w:cstheme="majorBidi"/>
          <w:color w:val="000000"/>
        </w:rPr>
        <w:tab/>
        <w:t xml:space="preserve">≤ </w:t>
      </w:r>
      <w:r w:rsidRPr="006905BC">
        <w:rPr>
          <w:rFonts w:asciiTheme="majorBidi" w:hAnsiTheme="majorBidi" w:cstheme="majorBidi"/>
          <w:color w:val="000000"/>
        </w:rPr>
        <w:sym w:font="Symbol" w:char="F071"/>
      </w:r>
      <w:r w:rsidRPr="006905BC">
        <w:rPr>
          <w:rFonts w:asciiTheme="majorBidi" w:hAnsiTheme="majorBidi" w:cstheme="majorBidi"/>
          <w:color w:val="000000"/>
        </w:rPr>
        <w:t xml:space="preserve"> </w:t>
      </w:r>
      <w:r w:rsidRPr="006905BC">
        <w:rPr>
          <w:rFonts w:asciiTheme="majorBidi" w:hAnsiTheme="majorBidi" w:cstheme="majorBidi"/>
        </w:rPr>
        <w:t>&lt;</w:t>
      </w:r>
      <w:r w:rsidRPr="006905BC">
        <w:rPr>
          <w:rFonts w:asciiTheme="majorBidi" w:hAnsiTheme="majorBidi" w:cstheme="majorBidi"/>
          <w:color w:val="000000"/>
        </w:rPr>
        <w:t xml:space="preserve"> 8</w:t>
      </w:r>
      <w:r w:rsidRPr="006905BC">
        <w:rPr>
          <w:rFonts w:asciiTheme="majorBidi" w:hAnsiTheme="majorBidi" w:cstheme="majorBidi"/>
          <w:color w:val="000000"/>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13 </w:t>
      </w:r>
      <w:r w:rsidRPr="006905BC">
        <w:rPr>
          <w:rFonts w:asciiTheme="majorBidi" w:hAnsiTheme="majorBidi" w:cstheme="majorBidi"/>
          <w:color w:val="000000"/>
        </w:rPr>
        <w:t>−</w:t>
      </w:r>
      <w:r w:rsidRPr="006905BC">
        <w:rPr>
          <w:rFonts w:asciiTheme="majorBidi" w:hAnsiTheme="majorBidi" w:cstheme="majorBidi"/>
        </w:rPr>
        <w:t> 0.716(</w:t>
      </w:r>
      <w:r w:rsidRPr="006905BC">
        <w:rPr>
          <w:rFonts w:asciiTheme="majorBidi" w:hAnsiTheme="majorBidi" w:cstheme="majorBidi"/>
        </w:rPr>
        <w:sym w:font="Symbol" w:char="F071"/>
      </w:r>
      <w:r w:rsidRPr="006905BC">
        <w:rPr>
          <w:rFonts w:asciiTheme="majorBidi" w:hAnsiTheme="majorBidi" w:cstheme="majorBidi"/>
        </w:rPr>
        <w:t> − 8)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t>for</w:t>
      </w:r>
      <w:r w:rsidRPr="006905BC">
        <w:rPr>
          <w:rFonts w:asciiTheme="majorBidi" w:hAnsiTheme="majorBidi" w:cstheme="majorBidi"/>
        </w:rPr>
        <w:tab/>
        <w:t>8</w:t>
      </w:r>
      <w:r w:rsidRPr="006905BC">
        <w:rPr>
          <w:rFonts w:asciiTheme="majorBidi" w:hAnsiTheme="majorBidi" w:cstheme="majorBidi"/>
          <w:color w:val="000000"/>
        </w:rPr>
        <w:t>°</w:t>
      </w:r>
      <w:r w:rsidRPr="006905BC">
        <w:rPr>
          <w:rFonts w:asciiTheme="majorBidi" w:hAnsiTheme="majorBidi" w:cstheme="majorBidi"/>
        </w:rPr>
        <w:tab/>
        <w:t xml:space="preserve">≤ </w:t>
      </w:r>
      <w:r w:rsidRPr="006905BC">
        <w:rPr>
          <w:rFonts w:asciiTheme="majorBidi" w:hAnsiTheme="majorBidi" w:cstheme="majorBidi"/>
        </w:rPr>
        <w:sym w:font="Symbol" w:char="F071"/>
      </w:r>
      <w:r w:rsidRPr="006905BC">
        <w:rPr>
          <w:rFonts w:asciiTheme="majorBidi" w:hAnsiTheme="majorBidi" w:cstheme="majorBidi"/>
        </w:rPr>
        <w:t xml:space="preserve"> &lt; 40</w:t>
      </w:r>
      <w:r w:rsidRPr="006905BC">
        <w:rPr>
          <w:rFonts w:asciiTheme="majorBidi" w:hAnsiTheme="majorBidi" w:cstheme="majorBidi"/>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35.9 </w:t>
      </w:r>
      <w:r w:rsidRPr="006905BC">
        <w:rPr>
          <w:rFonts w:asciiTheme="majorBidi" w:hAnsiTheme="majorBidi" w:cstheme="majorBidi"/>
          <w:color w:val="000000"/>
        </w:rPr>
        <w:t>−</w:t>
      </w:r>
      <w:r w:rsidRPr="006905BC">
        <w:rPr>
          <w:rFonts w:asciiTheme="majorBidi" w:hAnsiTheme="majorBidi" w:cstheme="majorBidi"/>
        </w:rPr>
        <w:t> 1.22(</w:t>
      </w:r>
      <w:r w:rsidRPr="006905BC">
        <w:rPr>
          <w:rFonts w:asciiTheme="majorBidi" w:hAnsiTheme="majorBidi" w:cstheme="majorBidi"/>
        </w:rPr>
        <w:sym w:font="Symbol" w:char="F071"/>
      </w:r>
      <w:r w:rsidRPr="006905BC">
        <w:rPr>
          <w:rFonts w:asciiTheme="majorBidi" w:hAnsiTheme="majorBidi" w:cstheme="majorBidi"/>
        </w:rPr>
        <w:t> − 40)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t>for</w:t>
      </w:r>
      <w:r w:rsidRPr="006905BC">
        <w:rPr>
          <w:rFonts w:asciiTheme="majorBidi" w:hAnsiTheme="majorBidi" w:cstheme="majorBidi"/>
        </w:rPr>
        <w:tab/>
        <w:t>40</w:t>
      </w:r>
      <w:r w:rsidRPr="006905BC">
        <w:rPr>
          <w:rFonts w:asciiTheme="majorBidi" w:hAnsiTheme="majorBidi" w:cstheme="majorBidi"/>
          <w:color w:val="000000"/>
        </w:rPr>
        <w:t>°</w:t>
      </w:r>
      <w:r w:rsidRPr="006905BC">
        <w:rPr>
          <w:rFonts w:asciiTheme="majorBidi" w:hAnsiTheme="majorBidi" w:cstheme="majorBidi"/>
        </w:rPr>
        <w:tab/>
        <w:t xml:space="preserve">≤ </w:t>
      </w:r>
      <w:r w:rsidRPr="006905BC">
        <w:rPr>
          <w:rFonts w:asciiTheme="majorBidi" w:hAnsiTheme="majorBidi" w:cstheme="majorBidi"/>
        </w:rPr>
        <w:sym w:font="Symbol" w:char="F071"/>
      </w:r>
      <w:r w:rsidRPr="006905BC">
        <w:rPr>
          <w:rFonts w:asciiTheme="majorBidi" w:hAnsiTheme="majorBidi" w:cstheme="majorBidi"/>
        </w:rPr>
        <w:t xml:space="preserve"> ≤ 45</w:t>
      </w:r>
      <w:r w:rsidRPr="006905BC">
        <w:rPr>
          <w:rFonts w:asciiTheme="majorBidi" w:hAnsiTheme="majorBidi" w:cstheme="majorBidi"/>
        </w:rPr>
        <w:sym w:font="Symbol" w:char="F0B0"/>
      </w:r>
    </w:p>
    <w:p w:rsidR="002B483B" w:rsidRPr="006905BC" w:rsidRDefault="002B483B" w:rsidP="002B483B">
      <w:pPr>
        <w:pStyle w:val="enumlev1"/>
        <w:tabs>
          <w:tab w:val="clear" w:pos="1871"/>
          <w:tab w:val="left" w:pos="5103"/>
          <w:tab w:val="right" w:pos="5954"/>
          <w:tab w:val="left" w:pos="6033"/>
        </w:tabs>
        <w:rPr>
          <w:rFonts w:asciiTheme="majorBidi" w:hAnsiTheme="majorBidi" w:cstheme="majorBidi"/>
        </w:rPr>
      </w:pPr>
      <w:r w:rsidRPr="006905BC">
        <w:rPr>
          <w:rFonts w:asciiTheme="majorBidi" w:hAnsiTheme="majorBidi" w:cstheme="majorBidi"/>
        </w:rPr>
        <w:tab/>
      </w:r>
      <w:r w:rsidRPr="006905BC">
        <w:rPr>
          <w:rFonts w:asciiTheme="majorBidi" w:hAnsiTheme="majorBidi" w:cstheme="majorBidi"/>
          <w:color w:val="000000"/>
        </w:rPr>
        <w:t>−</w:t>
      </w:r>
      <w:r w:rsidRPr="006905BC">
        <w:rPr>
          <w:rFonts w:asciiTheme="majorBidi" w:hAnsiTheme="majorBidi" w:cstheme="majorBidi"/>
        </w:rPr>
        <w:t>42 </w:t>
      </w:r>
      <w:proofErr w:type="gramStart"/>
      <w:r w:rsidRPr="006905BC">
        <w:rPr>
          <w:rFonts w:asciiTheme="majorBidi" w:hAnsiTheme="majorBidi" w:cstheme="majorBidi"/>
        </w:rPr>
        <w:t>dB(</w:t>
      </w:r>
      <w:proofErr w:type="gramEnd"/>
      <w:r w:rsidRPr="006905BC">
        <w:rPr>
          <w:rFonts w:asciiTheme="majorBidi" w:hAnsiTheme="majorBidi" w:cstheme="majorBidi"/>
        </w:rPr>
        <w:t>W/MHz)</w:t>
      </w:r>
      <w:r w:rsidRPr="006905BC">
        <w:rPr>
          <w:rFonts w:asciiTheme="majorBidi" w:hAnsiTheme="majorBidi" w:cstheme="majorBidi"/>
        </w:rPr>
        <w:tab/>
      </w:r>
      <w:r w:rsidRPr="006905BC">
        <w:rPr>
          <w:rFonts w:asciiTheme="majorBidi" w:hAnsiTheme="majorBidi" w:cstheme="majorBidi"/>
        </w:rPr>
        <w:tab/>
        <w:t>for</w:t>
      </w:r>
      <w:r w:rsidRPr="006905BC">
        <w:rPr>
          <w:rFonts w:asciiTheme="majorBidi" w:hAnsiTheme="majorBidi" w:cstheme="majorBidi"/>
        </w:rPr>
        <w:tab/>
        <w:t>45</w:t>
      </w:r>
      <w:r w:rsidRPr="006905BC">
        <w:rPr>
          <w:rFonts w:asciiTheme="majorBidi" w:hAnsiTheme="majorBidi" w:cstheme="majorBidi"/>
          <w:color w:val="000000"/>
        </w:rPr>
        <w:t>°</w:t>
      </w:r>
      <w:r w:rsidRPr="006905BC">
        <w:rPr>
          <w:rFonts w:asciiTheme="majorBidi" w:hAnsiTheme="majorBidi" w:cstheme="majorBidi"/>
        </w:rPr>
        <w:tab/>
        <w:t xml:space="preserve">&lt; </w:t>
      </w:r>
      <w:r w:rsidRPr="006905BC">
        <w:rPr>
          <w:rFonts w:asciiTheme="majorBidi" w:hAnsiTheme="majorBidi" w:cstheme="majorBidi"/>
        </w:rPr>
        <w:sym w:font="Symbol" w:char="F071"/>
      </w:r>
      <w:r w:rsidRPr="006905BC">
        <w:rPr>
          <w:rFonts w:asciiTheme="majorBidi" w:hAnsiTheme="majorBidi" w:cstheme="majorBidi"/>
        </w:rPr>
        <w:t>;</w:t>
      </w:r>
    </w:p>
    <w:p w:rsidR="002B483B" w:rsidRPr="006905BC" w:rsidRDefault="002B483B" w:rsidP="002B483B">
      <w:r w:rsidRPr="006905BC">
        <w:t>5</w:t>
      </w:r>
      <w:r w:rsidRPr="006905BC">
        <w:tab/>
        <w:t>that administrations may exercise some flexibility in adopting other mitigation techniques, provided that they develop national regulations to meet their obligations to achieve an equivalent level of protection to the EESS (active) and the SRS (active) based on their system characteristics and interference criteria as stated in Recommendation ITU</w:t>
      </w:r>
      <w:r w:rsidRPr="006905BC">
        <w:noBreakHyphen/>
        <w:t>R RS.1632;</w:t>
      </w:r>
    </w:p>
    <w:p w:rsidR="002B483B" w:rsidRDefault="002B483B" w:rsidP="002B483B">
      <w:r w:rsidRPr="006905BC">
        <w:t>6</w:t>
      </w:r>
      <w:r w:rsidRPr="006905BC">
        <w:tab/>
        <w:t>that in the band 5 470-5 725 MHz, stations in the mobile service shall be restricted to a maximum transmitter power of 250 mW</w:t>
      </w:r>
      <w:r w:rsidRPr="006905BC">
        <w:rPr>
          <w:rStyle w:val="FootnoteReference"/>
        </w:rPr>
        <w:footnoteReference w:customMarkFollows="1" w:id="15"/>
        <w:t>3</w:t>
      </w:r>
      <w:r w:rsidRPr="006905BC">
        <w:t xml:space="preserve"> with a maximum mean e.i.r.p. of 1 W and a maximum mean e.i.r.p. density of 50 mW/MHz in any 1 MHz band;</w:t>
      </w:r>
    </w:p>
    <w:p w:rsidR="002B483B" w:rsidRDefault="002B483B" w:rsidP="00C62A72">
      <w:pPr>
        <w:rPr>
          <w:ins w:id="300" w:author="delaRosaT.2" w:date="2018-06-01T16:29:00Z"/>
        </w:rPr>
      </w:pPr>
      <w:ins w:id="301" w:author="delaRosaT.2" w:date="2018-06-01T16:29:00Z">
        <w:r>
          <w:t>7</w:t>
        </w:r>
        <w:r w:rsidRPr="00696BFB">
          <w:rPr>
            <w:i/>
            <w:iCs/>
          </w:rPr>
          <w:t>(Alt. A)</w:t>
        </w:r>
        <w:r>
          <w:tab/>
        </w:r>
        <w:proofErr w:type="gramStart"/>
        <w:r>
          <w:t>that</w:t>
        </w:r>
        <w:proofErr w:type="gramEnd"/>
        <w:r>
          <w:t xml:space="preserve"> in the band 5 725-5 850 MHz, stations in the mobile service shall be restricted to indoor</w:t>
        </w:r>
      </w:ins>
      <w:ins w:id="302" w:author="delaRosaT.2" w:date="2018-06-01T16:35:00Z">
        <w:r>
          <w:rPr>
            <w:rStyle w:val="FootnoteReference"/>
          </w:rPr>
          <w:footnoteReference w:id="16"/>
        </w:r>
      </w:ins>
      <w:ins w:id="304" w:author="delaRosaT.2" w:date="2018-06-01T16:29:00Z">
        <w:r>
          <w:t xml:space="preserve"> use with a maximum mean e.i.r.p.</w:t>
        </w:r>
      </w:ins>
      <w:ins w:id="305" w:author="delaRosaT.2" w:date="2018-06-01T16:37:00Z">
        <w:r w:rsidRPr="001D7C5B">
          <w:rPr>
            <w:rStyle w:val="FootnoteReference"/>
          </w:rPr>
          <w:fldChar w:fldCharType="begin"/>
        </w:r>
        <w:r w:rsidRPr="001D7C5B">
          <w:rPr>
            <w:rStyle w:val="FootnoteReference"/>
          </w:rPr>
          <w:instrText xml:space="preserve"> NOTEREF _Ref515634366 \h </w:instrText>
        </w:r>
      </w:ins>
      <w:r>
        <w:rPr>
          <w:rStyle w:val="FootnoteReference"/>
        </w:rPr>
        <w:instrText xml:space="preserve"> \* MERGEFORMAT </w:instrText>
      </w:r>
      <w:r w:rsidRPr="001D7C5B">
        <w:rPr>
          <w:rStyle w:val="FootnoteReference"/>
        </w:rPr>
      </w:r>
      <w:r w:rsidRPr="001D7C5B">
        <w:rPr>
          <w:rStyle w:val="FootnoteReference"/>
        </w:rPr>
        <w:fldChar w:fldCharType="separate"/>
      </w:r>
      <w:r w:rsidR="00C62A72" w:rsidRPr="00C62A72">
        <w:rPr>
          <w:rStyle w:val="FootnoteReference"/>
        </w:rPr>
        <w:t>1</w:t>
      </w:r>
      <w:ins w:id="306" w:author="delaRosaT.2" w:date="2018-06-01T16:37:00Z">
        <w:r w:rsidRPr="001D7C5B">
          <w:rPr>
            <w:rStyle w:val="FootnoteReference"/>
          </w:rPr>
          <w:fldChar w:fldCharType="end"/>
        </w:r>
      </w:ins>
      <w:ins w:id="307" w:author="delaRosaT.2" w:date="2018-06-01T16:29:00Z">
        <w:r>
          <w:t xml:space="preserve"> </w:t>
        </w:r>
        <w:proofErr w:type="gramStart"/>
        <w:r>
          <w:t>of</w:t>
        </w:r>
        <w:proofErr w:type="gramEnd"/>
        <w:r>
          <w:t xml:space="preserve"> 200 mW and a maximum mean e.i.r.p. density of 10 mW/MHz in any 1 MHz band;</w:t>
        </w:r>
      </w:ins>
    </w:p>
    <w:p w:rsidR="002B483B" w:rsidRDefault="002B483B" w:rsidP="002B483B">
      <w:pPr>
        <w:rPr>
          <w:i/>
          <w:iCs/>
        </w:rPr>
      </w:pPr>
      <w:ins w:id="308" w:author="delaRosaT.2" w:date="2018-06-01T16:29:00Z">
        <w:r w:rsidRPr="00886237">
          <w:rPr>
            <w:i/>
            <w:iCs/>
            <w:rPrChange w:id="309" w:author="Michael Kraemer" w:date="2018-05-30T13:51:00Z">
              <w:rPr>
                <w:highlight w:val="yellow"/>
              </w:rPr>
            </w:rPrChange>
          </w:rPr>
          <w:t>OR</w:t>
        </w:r>
      </w:ins>
    </w:p>
    <w:p w:rsidR="002B483B" w:rsidRDefault="002B483B" w:rsidP="00C62A72">
      <w:ins w:id="310" w:author="delaRosaT.2" w:date="2018-06-01T16:29:00Z">
        <w:r>
          <w:lastRenderedPageBreak/>
          <w:t>7</w:t>
        </w:r>
        <w:r w:rsidRPr="00696BFB">
          <w:rPr>
            <w:i/>
            <w:iCs/>
          </w:rPr>
          <w:t>(Alt. B)</w:t>
        </w:r>
        <w:r>
          <w:tab/>
          <w:t>that in Region 1 only in the band 5 725-5 850 MHz, stations in the mobile service shall be restricted to indoor</w:t>
        </w:r>
      </w:ins>
      <w:ins w:id="311" w:author="delaRosaT.2" w:date="2018-06-01T16:41:00Z">
        <w:r>
          <w:rPr>
            <w:rStyle w:val="FootnoteReference"/>
          </w:rPr>
          <w:footnoteReference w:id="17"/>
        </w:r>
      </w:ins>
      <w:ins w:id="314" w:author="delaRosaT.2" w:date="2018-06-01T16:29:00Z">
        <w:r>
          <w:t xml:space="preserve"> use with a maximum mean e.i.r.p.</w:t>
        </w:r>
      </w:ins>
      <w:ins w:id="315" w:author="delaRosaT.2" w:date="2018-06-01T16:38:00Z">
        <w:r w:rsidRPr="001D7C5B">
          <w:rPr>
            <w:rStyle w:val="FootnoteReference"/>
          </w:rPr>
          <w:fldChar w:fldCharType="begin"/>
        </w:r>
        <w:r w:rsidRPr="001D7C5B">
          <w:rPr>
            <w:rStyle w:val="FootnoteReference"/>
          </w:rPr>
          <w:instrText xml:space="preserve"> NOTEREF _Ref515634366 \h </w:instrText>
        </w:r>
      </w:ins>
      <w:r>
        <w:rPr>
          <w:rStyle w:val="FootnoteReference"/>
        </w:rPr>
        <w:instrText xml:space="preserve"> \* MERGEFORMAT </w:instrText>
      </w:r>
      <w:r w:rsidRPr="001D7C5B">
        <w:rPr>
          <w:rStyle w:val="FootnoteReference"/>
        </w:rPr>
      </w:r>
      <w:r w:rsidRPr="001D7C5B">
        <w:rPr>
          <w:rStyle w:val="FootnoteReference"/>
        </w:rPr>
        <w:fldChar w:fldCharType="separate"/>
      </w:r>
      <w:r w:rsidR="00C62A72" w:rsidRPr="00C62A72">
        <w:rPr>
          <w:rStyle w:val="FootnoteReference"/>
        </w:rPr>
        <w:t>1</w:t>
      </w:r>
      <w:ins w:id="316" w:author="delaRosaT.2" w:date="2018-06-01T16:38:00Z">
        <w:r w:rsidRPr="001D7C5B">
          <w:rPr>
            <w:rStyle w:val="FootnoteReference"/>
          </w:rPr>
          <w:fldChar w:fldCharType="end"/>
        </w:r>
      </w:ins>
      <w:ins w:id="317" w:author="delaRosaT.2" w:date="2018-06-01T16:29:00Z">
        <w:r>
          <w:t xml:space="preserve"> </w:t>
        </w:r>
        <w:proofErr w:type="gramStart"/>
        <w:r>
          <w:t>of</w:t>
        </w:r>
        <w:proofErr w:type="gramEnd"/>
        <w:r>
          <w:t xml:space="preserve"> 200 mW and a maximum mean e.i.r.p. density of 10 mW/MHz in any 1 MHz band;</w:t>
        </w:r>
      </w:ins>
    </w:p>
    <w:p w:rsidR="002B483B" w:rsidRDefault="002B483B" w:rsidP="002B483B">
      <w:pPr>
        <w:rPr>
          <w:ins w:id="318" w:author="delaRosaT.2" w:date="2018-06-01T16:44:00Z"/>
        </w:rPr>
      </w:pPr>
      <w:del w:id="319" w:author="delaRosaT.2" w:date="2018-06-01T16:44:00Z">
        <w:r w:rsidRPr="006905BC" w:rsidDel="00886237">
          <w:delText>7</w:delText>
        </w:r>
      </w:del>
      <w:ins w:id="320" w:author="delaRosaT.2" w:date="2018-06-01T16:44:00Z">
        <w:r>
          <w:t>8</w:t>
        </w:r>
      </w:ins>
      <w:r w:rsidRPr="006905BC">
        <w:tab/>
        <w:t>that in the bands 5 250-5 350 MHz and 5 470-5 725 MHz, systems in the mobile service shall either employ transmitter power control to provide, on average, a mitigation factor of at least 3 dB on the maximum average output power of the systems, or, if transmitter power control is not in use, then the maximum mean e.i.r.p. shall be reduced by 3 dB;</w:t>
      </w:r>
    </w:p>
    <w:p w:rsidR="002B483B" w:rsidRDefault="002B483B" w:rsidP="002B483B">
      <w:pPr>
        <w:rPr>
          <w:ins w:id="321" w:author="delaRosaT.2" w:date="2018-06-01T16:44:00Z"/>
        </w:rPr>
      </w:pPr>
      <w:ins w:id="322" w:author="delaRosaT.2" w:date="2018-06-01T16:44:00Z">
        <w:r>
          <w:t>9</w:t>
        </w:r>
        <w:r w:rsidRPr="00886237">
          <w:rPr>
            <w:i/>
            <w:iCs/>
          </w:rPr>
          <w:t>(Alt. A)</w:t>
        </w:r>
        <w:r>
          <w:tab/>
          <w:t>that in the band 5 725-5 850 MHz, stations in the mobile service shall either employ transmitter power control to provide, on average, a mitigation factor of at least 3 dB on the maximum average output power of the systems, or, if transmitter power control is not in use, then the maximum mean e.i.r.p. shall be reduced by 3 dB;</w:t>
        </w:r>
      </w:ins>
    </w:p>
    <w:p w:rsidR="002B483B" w:rsidRPr="00886237" w:rsidRDefault="002B483B" w:rsidP="002B483B">
      <w:pPr>
        <w:rPr>
          <w:ins w:id="323" w:author="delaRosaT.2" w:date="2018-06-01T16:44:00Z"/>
          <w:i/>
          <w:iCs/>
        </w:rPr>
      </w:pPr>
      <w:ins w:id="324" w:author="delaRosaT.2" w:date="2018-06-01T16:44:00Z">
        <w:r w:rsidRPr="00886237">
          <w:rPr>
            <w:i/>
            <w:iCs/>
          </w:rPr>
          <w:t>OR</w:t>
        </w:r>
      </w:ins>
    </w:p>
    <w:p w:rsidR="002B483B" w:rsidRDefault="002B483B" w:rsidP="002B483B">
      <w:pPr>
        <w:rPr>
          <w:ins w:id="325" w:author="delaRosaT.2" w:date="2018-06-01T16:44:00Z"/>
        </w:rPr>
      </w:pPr>
      <w:ins w:id="326" w:author="delaRosaT.2" w:date="2018-06-01T16:44:00Z">
        <w:r>
          <w:t>9</w:t>
        </w:r>
        <w:r w:rsidRPr="00886237">
          <w:rPr>
            <w:i/>
            <w:iCs/>
          </w:rPr>
          <w:t>(Alt. B)</w:t>
        </w:r>
        <w:r>
          <w:tab/>
          <w:t>that in Region 1 only in the band 5 725-5 850 MHz, stations in the mobile service shall either employ transmitter power control to provide, on average, a mitigation factor of at least 3 dB on the maximum average output power of the systems, or, if transmitter power control is not in use, then the maximum mean e.i.r.p. shall be reduced by 3 dB;</w:t>
        </w:r>
      </w:ins>
    </w:p>
    <w:p w:rsidR="002B483B" w:rsidRDefault="002B483B" w:rsidP="002B483B">
      <w:pPr>
        <w:rPr>
          <w:ins w:id="327" w:author="delaRosaT.2" w:date="2018-06-01T16:45:00Z"/>
        </w:rPr>
      </w:pPr>
      <w:del w:id="328" w:author="delaRosaT.2" w:date="2018-06-01T16:45:00Z">
        <w:r w:rsidRPr="006905BC" w:rsidDel="00886237">
          <w:delText>8</w:delText>
        </w:r>
      </w:del>
      <w:ins w:id="329" w:author="delaRosaT.2" w:date="2018-06-01T16:45:00Z">
        <w:r>
          <w:t>10</w:t>
        </w:r>
      </w:ins>
      <w:r w:rsidRPr="006905BC">
        <w:tab/>
        <w:t>that, in the bands 5 250-5 350 MHz and 5 470-5 725 MHz, the mitigation measures found in Annex 1 to Recommendation ITU</w:t>
      </w:r>
      <w:r w:rsidRPr="006905BC">
        <w:noBreakHyphen/>
        <w:t>R M.1652</w:t>
      </w:r>
      <w:r w:rsidRPr="006905BC">
        <w:noBreakHyphen/>
        <w:t xml:space="preserve">1 shall be implemented by systems in the mobile service to ensure compatible operation with </w:t>
      </w:r>
      <w:proofErr w:type="spellStart"/>
      <w:r w:rsidRPr="006905BC">
        <w:t>radiodetermination</w:t>
      </w:r>
      <w:proofErr w:type="spellEnd"/>
      <w:r w:rsidRPr="006905BC">
        <w:t xml:space="preserve"> systems</w:t>
      </w:r>
      <w:del w:id="330" w:author="delaRosaT.2" w:date="2018-06-01T16:45:00Z">
        <w:r w:rsidRPr="006905BC" w:rsidDel="00886237">
          <w:delText>,</w:delText>
        </w:r>
      </w:del>
      <w:ins w:id="331" w:author="delaRosaT.2" w:date="2018-06-01T16:45:00Z">
        <w:r>
          <w:t>;</w:t>
        </w:r>
      </w:ins>
    </w:p>
    <w:p w:rsidR="002B483B" w:rsidRDefault="002B483B" w:rsidP="002B483B">
      <w:pPr>
        <w:rPr>
          <w:ins w:id="332" w:author="delaRosaT.2" w:date="2018-06-01T16:45:00Z"/>
        </w:rPr>
      </w:pPr>
      <w:ins w:id="333" w:author="delaRosaT.2" w:date="2018-06-01T16:45:00Z">
        <w:r>
          <w:t>11</w:t>
        </w:r>
        <w:r w:rsidRPr="00886237">
          <w:rPr>
            <w:i/>
            <w:iCs/>
          </w:rPr>
          <w:t>(</w:t>
        </w:r>
        <w:proofErr w:type="spellStart"/>
        <w:r w:rsidRPr="00886237">
          <w:rPr>
            <w:i/>
            <w:iCs/>
          </w:rPr>
          <w:t>Alt.A</w:t>
        </w:r>
        <w:proofErr w:type="spellEnd"/>
        <w:r w:rsidRPr="00886237">
          <w:rPr>
            <w:i/>
            <w:iCs/>
          </w:rPr>
          <w:t>)</w:t>
        </w:r>
        <w:r>
          <w:tab/>
          <w:t>that in the band 5 725-5 850 MHz, the mitigation measures found in Annex 1 to Recommendation ITU</w:t>
        </w:r>
        <w:r>
          <w:noBreakHyphen/>
          <w:t>R M.1652</w:t>
        </w:r>
        <w:r>
          <w:noBreakHyphen/>
          <w:t xml:space="preserve">1 shall be implemented by systems in the mobile service to ensure compatible operation with </w:t>
        </w:r>
        <w:proofErr w:type="spellStart"/>
        <w:r>
          <w:t>radiodetermination</w:t>
        </w:r>
        <w:proofErr w:type="spellEnd"/>
        <w:r>
          <w:t xml:space="preserve"> systems,</w:t>
        </w:r>
      </w:ins>
    </w:p>
    <w:p w:rsidR="002B483B" w:rsidRPr="00886237" w:rsidRDefault="002B483B" w:rsidP="002B483B">
      <w:pPr>
        <w:rPr>
          <w:ins w:id="334" w:author="delaRosaT.2" w:date="2018-06-01T16:45:00Z"/>
          <w:i/>
          <w:iCs/>
        </w:rPr>
      </w:pPr>
      <w:ins w:id="335" w:author="delaRosaT.2" w:date="2018-06-01T16:45:00Z">
        <w:r w:rsidRPr="00886237">
          <w:rPr>
            <w:i/>
            <w:iCs/>
          </w:rPr>
          <w:t>OR</w:t>
        </w:r>
      </w:ins>
    </w:p>
    <w:p w:rsidR="002B483B" w:rsidRPr="006905BC" w:rsidRDefault="002B483B" w:rsidP="002B483B">
      <w:ins w:id="336" w:author="delaRosaT.2" w:date="2018-06-01T16:45:00Z">
        <w:r>
          <w:t>11</w:t>
        </w:r>
        <w:r w:rsidRPr="00886237">
          <w:rPr>
            <w:i/>
            <w:iCs/>
          </w:rPr>
          <w:t>(</w:t>
        </w:r>
        <w:proofErr w:type="spellStart"/>
        <w:r w:rsidRPr="00886237">
          <w:rPr>
            <w:i/>
            <w:iCs/>
          </w:rPr>
          <w:t>Alt.B</w:t>
        </w:r>
        <w:proofErr w:type="spellEnd"/>
        <w:r w:rsidRPr="00886237">
          <w:rPr>
            <w:i/>
            <w:iCs/>
          </w:rPr>
          <w:t>)</w:t>
        </w:r>
        <w:r>
          <w:tab/>
          <w:t>that in Region 1 only in the band 5 725-5 850 MHz, the mitigation measures found in Annex 1 to Recommendation ITU</w:t>
        </w:r>
        <w:r>
          <w:noBreakHyphen/>
          <w:t>R M.1652</w:t>
        </w:r>
        <w:r>
          <w:noBreakHyphen/>
          <w:t xml:space="preserve">1 shall be implemented by systems in the mobile service to ensure compatible operation with </w:t>
        </w:r>
        <w:proofErr w:type="spellStart"/>
        <w:r>
          <w:t>radiodetermination</w:t>
        </w:r>
        <w:proofErr w:type="spellEnd"/>
        <w:r>
          <w:t xml:space="preserve"> systems,</w:t>
        </w:r>
      </w:ins>
    </w:p>
    <w:p w:rsidR="002B483B" w:rsidRPr="006905BC" w:rsidRDefault="002B483B" w:rsidP="002B483B">
      <w:pPr>
        <w:pStyle w:val="Call"/>
      </w:pPr>
      <w:proofErr w:type="gramStart"/>
      <w:r w:rsidRPr="006905BC">
        <w:t>invites</w:t>
      </w:r>
      <w:proofErr w:type="gramEnd"/>
      <w:r w:rsidRPr="006905BC">
        <w:t xml:space="preserve"> administrations</w:t>
      </w:r>
    </w:p>
    <w:p w:rsidR="002B483B" w:rsidRPr="006905BC" w:rsidRDefault="002B483B" w:rsidP="002B483B">
      <w:r w:rsidRPr="006905BC">
        <w:t xml:space="preserve">to </w:t>
      </w:r>
      <w:del w:id="337" w:author="delaRosaT.2" w:date="2018-06-01T16:46:00Z">
        <w:r w:rsidRPr="006905BC" w:rsidDel="00886237">
          <w:delText>adopt</w:delText>
        </w:r>
      </w:del>
      <w:ins w:id="338" w:author="delaRosaT.2" w:date="2018-06-01T16:46:00Z">
        <w:r>
          <w:t>consider</w:t>
        </w:r>
      </w:ins>
      <w:r w:rsidRPr="006905BC">
        <w:t xml:space="preserve"> appropriate </w:t>
      </w:r>
      <w:del w:id="339" w:author="delaRosaT.2" w:date="2018-06-01T16:46:00Z">
        <w:r w:rsidRPr="006905BC" w:rsidDel="00886237">
          <w:delText>regulation</w:delText>
        </w:r>
      </w:del>
      <w:ins w:id="340" w:author="delaRosaT.2" w:date="2018-06-01T16:46:00Z">
        <w:r>
          <w:t>measures</w:t>
        </w:r>
      </w:ins>
      <w:r w:rsidRPr="006905BC">
        <w:t xml:space="preserve"> </w:t>
      </w:r>
      <w:del w:id="341" w:author="delaRosaT.2" w:date="2018-06-01T16:46:00Z">
        <w:r w:rsidRPr="006905BC" w:rsidDel="00886237">
          <w:delText>if they intend to permit</w:delText>
        </w:r>
      </w:del>
      <w:ins w:id="342" w:author="delaRosaT.2" w:date="2018-06-01T16:46:00Z">
        <w:r>
          <w:t>when allowing</w:t>
        </w:r>
      </w:ins>
      <w:r w:rsidRPr="006905BC">
        <w:t xml:space="preserve"> the operation of stations in the mobile service using the e.i.r.p. elevation angle mask </w:t>
      </w:r>
      <w:ins w:id="343" w:author="delaRosaT.2" w:date="2018-06-01T16:46:00Z">
        <w:r>
          <w:t xml:space="preserve">referred </w:t>
        </w:r>
      </w:ins>
      <w:r w:rsidRPr="006905BC">
        <w:t xml:space="preserve">in </w:t>
      </w:r>
      <w:r w:rsidRPr="006905BC">
        <w:rPr>
          <w:i/>
          <w:iCs/>
        </w:rPr>
        <w:t>resolves </w:t>
      </w:r>
      <w:r w:rsidRPr="006905BC">
        <w:t>4</w:t>
      </w:r>
      <w:ins w:id="344" w:author="delaRosaT.2" w:date="2018-06-01T16:46:00Z">
        <w:r>
          <w:t xml:space="preserve"> above</w:t>
        </w:r>
      </w:ins>
      <w:r w:rsidRPr="006905BC">
        <w:t>, to ensure the equipment is operated in compliance with this mask,</w:t>
      </w:r>
    </w:p>
    <w:p w:rsidR="002B483B" w:rsidRPr="006905BC" w:rsidRDefault="002B483B" w:rsidP="002B483B">
      <w:pPr>
        <w:pStyle w:val="Call"/>
      </w:pPr>
      <w:proofErr w:type="gramStart"/>
      <w:r w:rsidRPr="006905BC">
        <w:t>invites</w:t>
      </w:r>
      <w:proofErr w:type="gramEnd"/>
      <w:r w:rsidRPr="006905BC">
        <w:t xml:space="preserve"> ITU</w:t>
      </w:r>
      <w:r w:rsidRPr="006905BC">
        <w:noBreakHyphen/>
        <w:t>R</w:t>
      </w:r>
    </w:p>
    <w:p w:rsidR="002B483B" w:rsidRPr="006905BC" w:rsidDel="00886237" w:rsidRDefault="002B483B" w:rsidP="002B483B">
      <w:pPr>
        <w:rPr>
          <w:del w:id="345" w:author="delaRosaT.2" w:date="2018-06-01T16:46:00Z"/>
        </w:rPr>
      </w:pPr>
      <w:del w:id="346" w:author="delaRosaT.2" w:date="2018-06-01T16:46:00Z">
        <w:r w:rsidRPr="006905BC" w:rsidDel="00886237">
          <w:delText>1</w:delText>
        </w:r>
        <w:r w:rsidRPr="006905BC" w:rsidDel="00886237">
          <w:tab/>
          <w:delText>to continue work on regulatory mechanisms and further mitigation techniques to avoid incompatibilities which may result from aggregate interference into the FSS in the band 5 150</w:delText>
        </w:r>
        <w:r w:rsidDel="00886237">
          <w:noBreakHyphen/>
        </w:r>
        <w:r w:rsidRPr="006905BC" w:rsidDel="00886237">
          <w:delText>5 250 MHz from a possible prolific growth in the number of WAS, including RLANs;</w:delText>
        </w:r>
      </w:del>
    </w:p>
    <w:p w:rsidR="002B483B" w:rsidRPr="006905BC" w:rsidRDefault="002B483B" w:rsidP="002B483B">
      <w:del w:id="347" w:author="delaRosaT.2" w:date="2018-06-01T16:46:00Z">
        <w:r w:rsidRPr="006905BC" w:rsidDel="00886237">
          <w:delText>2</w:delText>
        </w:r>
      </w:del>
      <w:ins w:id="348" w:author="delaRosaT.2" w:date="2018-06-01T16:46:00Z">
        <w:r>
          <w:t>1</w:t>
        </w:r>
      </w:ins>
      <w:r w:rsidRPr="006905BC">
        <w:tab/>
        <w:t>to continue studies on mitigation techniques to provide protection of EESS from stations in the mobile service</w:t>
      </w:r>
      <w:del w:id="349" w:author="delaRosaT.2" w:date="2018-06-01T16:42:00Z">
        <w:r w:rsidRPr="006905BC" w:rsidDel="00D71D2A">
          <w:delText>,</w:delText>
        </w:r>
      </w:del>
      <w:ins w:id="350" w:author="delaRosaT.2" w:date="2018-06-01T16:42:00Z">
        <w:r>
          <w:t>;</w:t>
        </w:r>
      </w:ins>
    </w:p>
    <w:p w:rsidR="002B483B" w:rsidRDefault="002B483B" w:rsidP="002B483B">
      <w:del w:id="351" w:author="delaRosaT.2" w:date="2018-06-01T16:46:00Z">
        <w:r w:rsidRPr="006905BC" w:rsidDel="00886237">
          <w:delText>3</w:delText>
        </w:r>
      </w:del>
      <w:ins w:id="352" w:author="delaRosaT.2" w:date="2018-06-01T16:46:00Z">
        <w:r>
          <w:t>2</w:t>
        </w:r>
      </w:ins>
      <w:r w:rsidRPr="006905BC">
        <w:tab/>
        <w:t>to continue studies on suitable test methods and procedures for the implementation of dynamic frequency selection, taking into account practical experience.</w:t>
      </w:r>
    </w:p>
    <w:p w:rsidR="002B483B" w:rsidRDefault="002B483B" w:rsidP="002B483B">
      <w:pPr>
        <w:pStyle w:val="Reasons"/>
      </w:pPr>
    </w:p>
    <w:p w:rsidR="002B483B" w:rsidRDefault="002B483B" w:rsidP="002B483B">
      <w:pPr>
        <w:rPr>
          <w:lang w:val="en-US"/>
        </w:rPr>
      </w:pPr>
      <w:r>
        <w:rPr>
          <w:bCs/>
        </w:rPr>
        <w:lastRenderedPageBreak/>
        <w:t xml:space="preserve">[NOTE: It should be noted that footnote 3 of Resolution </w:t>
      </w:r>
      <w:r>
        <w:rPr>
          <w:b/>
          <w:bCs/>
        </w:rPr>
        <w:t>229 (Rev.WRC-12)</w:t>
      </w:r>
      <w:r>
        <w:rPr>
          <w:bCs/>
        </w:rPr>
        <w:t xml:space="preserve"> (“</w:t>
      </w:r>
      <w:r>
        <w:rPr>
          <w:lang w:val="en-US"/>
        </w:rPr>
        <w:t>Administrations with existing regulations prior to WRC-03 may exercise some flexibility in determining transmitter power limits</w:t>
      </w:r>
      <w:r>
        <w:rPr>
          <w:bCs/>
        </w:rPr>
        <w:t xml:space="preserve">”) may need to be revisited </w:t>
      </w:r>
      <w:r>
        <w:rPr>
          <w:lang w:val="en-US"/>
        </w:rPr>
        <w:t>by WRC-19 in particular regarding its duration and scope of applications including reference to the countries or sub-regions that are benefiting from this grand-fathering.</w:t>
      </w:r>
      <w:r>
        <w:rPr>
          <w:bCs/>
        </w:rPr>
        <w:t>]</w:t>
      </w:r>
    </w:p>
    <w:p w:rsidR="002B483B" w:rsidRDefault="002B483B" w:rsidP="002B483B">
      <w:pPr>
        <w:pStyle w:val="Methodheading3"/>
        <w:rPr>
          <w:lang w:val="en-US" w:eastAsia="ja-JP"/>
        </w:rPr>
      </w:pPr>
      <w:r>
        <w:rPr>
          <w:lang w:val="en-US"/>
        </w:rPr>
        <w:t>2/1.16/5.4</w:t>
      </w:r>
      <w:r>
        <w:rPr>
          <w:lang w:val="en-US" w:eastAsia="ja-JP"/>
        </w:rPr>
        <w:t>.3</w:t>
      </w:r>
      <w:r>
        <w:rPr>
          <w:lang w:val="en-US" w:eastAsia="ja-JP"/>
        </w:rPr>
        <w:tab/>
      </w:r>
      <w:proofErr w:type="gramStart"/>
      <w:r>
        <w:rPr>
          <w:lang w:val="en-US" w:eastAsia="ja-JP"/>
        </w:rPr>
        <w:t>For</w:t>
      </w:r>
      <w:proofErr w:type="gramEnd"/>
      <w:r>
        <w:rPr>
          <w:lang w:val="en-US" w:eastAsia="ja-JP"/>
        </w:rPr>
        <w:t xml:space="preserve"> </w:t>
      </w:r>
      <w:r>
        <w:t>Method D3</w:t>
      </w:r>
    </w:p>
    <w:p w:rsidR="002B483B" w:rsidRDefault="002B483B" w:rsidP="002B483B">
      <w:r>
        <w:t>Example of modified footnote:</w:t>
      </w:r>
    </w:p>
    <w:p w:rsidR="002B483B" w:rsidRDefault="002B483B" w:rsidP="002B483B">
      <w:pPr>
        <w:pStyle w:val="ArtNo"/>
        <w:rPr>
          <w:lang w:val="en-AU"/>
        </w:rPr>
      </w:pPr>
      <w:r w:rsidRPr="00F32405">
        <w:t>ARTICLE</w:t>
      </w:r>
      <w:r>
        <w:rPr>
          <w:lang w:val="en-AU"/>
        </w:rPr>
        <w:t xml:space="preserve"> </w:t>
      </w:r>
      <w:r>
        <w:rPr>
          <w:rStyle w:val="href"/>
          <w:rFonts w:eastAsiaTheme="majorEastAsia"/>
          <w:color w:val="000000"/>
          <w:lang w:val="en-AU"/>
        </w:rPr>
        <w:t>5</w:t>
      </w:r>
    </w:p>
    <w:p w:rsidR="002B483B" w:rsidRDefault="002B483B" w:rsidP="002B483B">
      <w:pPr>
        <w:pStyle w:val="Arttitle"/>
        <w:rPr>
          <w:lang w:val="en-US"/>
        </w:rPr>
      </w:pPr>
      <w:r>
        <w:t>Frequency allocations</w:t>
      </w:r>
    </w:p>
    <w:p w:rsidR="002B483B" w:rsidRDefault="002B483B" w:rsidP="002B483B">
      <w:pPr>
        <w:pStyle w:val="Section1"/>
        <w:keepNext/>
      </w:pPr>
      <w:r>
        <w:t>Section</w:t>
      </w:r>
      <w:r>
        <w:rPr>
          <w:lang w:val="en-AU"/>
        </w:rPr>
        <w:t xml:space="preserve"> IV – Table of Frequency </w:t>
      </w:r>
      <w:proofErr w:type="gramStart"/>
      <w:r>
        <w:rPr>
          <w:lang w:val="en-AU"/>
        </w:rPr>
        <w:t>Allocations</w:t>
      </w:r>
      <w:proofErr w:type="gramEnd"/>
      <w:r>
        <w:rPr>
          <w:lang w:val="en-AU"/>
        </w:rPr>
        <w:br/>
      </w:r>
      <w:r>
        <w:rPr>
          <w:b w:val="0"/>
          <w:bCs/>
        </w:rPr>
        <w:t xml:space="preserve">(See No. </w:t>
      </w:r>
      <w:r>
        <w:t>2.1</w:t>
      </w:r>
      <w:r>
        <w:rPr>
          <w:b w:val="0"/>
          <w:bCs/>
        </w:rPr>
        <w:t>)</w:t>
      </w:r>
      <w:r>
        <w:rPr>
          <w:b w:val="0"/>
          <w:bCs/>
        </w:rPr>
        <w:br/>
      </w:r>
      <w:r>
        <w:br/>
      </w:r>
    </w:p>
    <w:p w:rsidR="002B483B" w:rsidRDefault="002B483B" w:rsidP="002B483B">
      <w:pPr>
        <w:pStyle w:val="Proposal"/>
      </w:pPr>
      <w:r>
        <w:t>MOD</w:t>
      </w:r>
    </w:p>
    <w:p w:rsidR="002B483B" w:rsidRDefault="002B483B" w:rsidP="002B483B">
      <w:pPr>
        <w:pStyle w:val="Note"/>
      </w:pPr>
      <w:r>
        <w:rPr>
          <w:rStyle w:val="Artdef"/>
        </w:rPr>
        <w:t>5.453</w:t>
      </w:r>
      <w:r>
        <w:rPr>
          <w:rStyle w:val="Artdef"/>
        </w:rPr>
        <w:tab/>
      </w:r>
      <w:r>
        <w:rPr>
          <w:i/>
          <w:iCs/>
        </w:rPr>
        <w:t>Additional allocation: </w:t>
      </w:r>
      <w:r>
        <w:t> in Saudi Arabia, Bahrain, Bangladesh, Brunei Darussalam, Cameroon, China, Congo (Rep. of the), Korea (Rep. of), Côte d’Ivoire, Djibouti, Egypt, the United Arab Emirates, Gabon, Guinea, Equatorial Guinea, India, Indonesia, Iran (Islamic Republic of), Iraq, Israel, Japan, Jordan, Kenya, Kuwait, Lebanon, Libya, Madagascar, Malaysia, Niger, Nigeria, Oman, Uganda, Pakistan, the Philippines, Qatar, the Syrian Arab Republic, the Dem. People’s Rep. of Korea, Singapore, Sri Lanka, Swaziland, Tanzania, Chad, Thailand, Togo, Viet Nam</w:t>
      </w:r>
      <w:ins w:id="353" w:author="Michael Kraemer" w:date="2018-05-30T14:07:00Z">
        <w:r>
          <w:t>, [</w:t>
        </w:r>
      </w:ins>
      <w:ins w:id="354" w:author="Michael Kraemer" w:date="2018-05-30T14:20:00Z">
        <w:r>
          <w:rPr>
            <w:i/>
            <w:rPrChange w:id="355" w:author="Michael Kraemer" w:date="2018-05-30T14:20:00Z">
              <w:rPr/>
            </w:rPrChange>
          </w:rPr>
          <w:t>C</w:t>
        </w:r>
      </w:ins>
      <w:ins w:id="356" w:author="Michael Kraemer" w:date="2018-05-30T14:07:00Z">
        <w:r>
          <w:rPr>
            <w:i/>
            <w:rPrChange w:id="357" w:author="Michael Kraemer" w:date="2018-05-30T14:20:00Z">
              <w:rPr/>
            </w:rPrChange>
          </w:rPr>
          <w:t>ountry name</w:t>
        </w:r>
        <w:r>
          <w:t>]</w:t>
        </w:r>
      </w:ins>
      <w:r>
        <w:t xml:space="preserve"> and Yemen, the band 5 650-5 850 MHz is also allocated to the fixed and mobile services on a primary basis. In this case, the provisions of Resolution </w:t>
      </w:r>
      <w:r>
        <w:rPr>
          <w:b/>
          <w:bCs/>
        </w:rPr>
        <w:t>229</w:t>
      </w:r>
      <w:r>
        <w:t xml:space="preserve"> </w:t>
      </w:r>
      <w:r>
        <w:rPr>
          <w:b/>
          <w:bCs/>
        </w:rPr>
        <w:t>(</w:t>
      </w:r>
      <w:proofErr w:type="spellStart"/>
      <w:r>
        <w:rPr>
          <w:b/>
          <w:bCs/>
        </w:rPr>
        <w:t>Rev.WRC</w:t>
      </w:r>
      <w:proofErr w:type="spellEnd"/>
      <w:proofErr w:type="gramStart"/>
      <w:r>
        <w:rPr>
          <w:b/>
          <w:bCs/>
        </w:rPr>
        <w:noBreakHyphen/>
      </w:r>
      <w:ins w:id="358" w:author="Michael Kraemer" w:date="2018-05-30T14:08:00Z">
        <w:r>
          <w:rPr>
            <w:b/>
            <w:bCs/>
          </w:rPr>
          <w:t>[</w:t>
        </w:r>
      </w:ins>
      <w:proofErr w:type="gramEnd"/>
      <w:r>
        <w:rPr>
          <w:b/>
          <w:bCs/>
        </w:rPr>
        <w:t>12</w:t>
      </w:r>
      <w:ins w:id="359" w:author="Michael Kraemer" w:date="2018-05-30T14:08:00Z">
        <w:r>
          <w:rPr>
            <w:b/>
            <w:bCs/>
          </w:rPr>
          <w:t>/19]</w:t>
        </w:r>
      </w:ins>
      <w:r>
        <w:rPr>
          <w:b/>
          <w:bCs/>
        </w:rPr>
        <w:t>)</w:t>
      </w:r>
      <w:r>
        <w:t xml:space="preserve"> do not apply.</w:t>
      </w:r>
      <w:r>
        <w:rPr>
          <w:sz w:val="16"/>
        </w:rPr>
        <w:t>    (WRC</w:t>
      </w:r>
      <w:r>
        <w:rPr>
          <w:sz w:val="16"/>
        </w:rPr>
        <w:noBreakHyphen/>
        <w:t>1</w:t>
      </w:r>
      <w:ins w:id="360" w:author="Michael Kraemer" w:date="2018-05-30T14:08:00Z">
        <w:r>
          <w:rPr>
            <w:sz w:val="16"/>
          </w:rPr>
          <w:t>9</w:t>
        </w:r>
      </w:ins>
      <w:del w:id="361" w:author="Michael Kraemer" w:date="2018-05-30T14:08:00Z">
        <w:r>
          <w:rPr>
            <w:sz w:val="16"/>
          </w:rPr>
          <w:delText>2</w:delText>
        </w:r>
      </w:del>
      <w:r>
        <w:rPr>
          <w:sz w:val="16"/>
        </w:rPr>
        <w:t>)</w:t>
      </w:r>
    </w:p>
    <w:p w:rsidR="002B483B" w:rsidRDefault="002B483B" w:rsidP="002B483B">
      <w:pPr>
        <w:pStyle w:val="Reasons"/>
      </w:pPr>
    </w:p>
    <w:p w:rsidR="002B483B" w:rsidRDefault="002B483B" w:rsidP="002B483B">
      <w:pPr>
        <w:rPr>
          <w:bCs/>
        </w:rPr>
      </w:pPr>
      <w:r>
        <w:rPr>
          <w:bCs/>
        </w:rPr>
        <w:t xml:space="preserve">[NOTE: The version of Resolution </w:t>
      </w:r>
      <w:r w:rsidRPr="000D1061">
        <w:rPr>
          <w:b/>
        </w:rPr>
        <w:t>229</w:t>
      </w:r>
      <w:r>
        <w:rPr>
          <w:bCs/>
        </w:rPr>
        <w:t xml:space="preserve"> to be referred to in RR No. </w:t>
      </w:r>
      <w:r w:rsidRPr="000D1061">
        <w:rPr>
          <w:rStyle w:val="Artref"/>
          <w:b/>
          <w:bCs/>
        </w:rPr>
        <w:t>5.453</w:t>
      </w:r>
      <w:r>
        <w:rPr>
          <w:bCs/>
        </w:rPr>
        <w:t xml:space="preserve"> will depend on the decision of WRC-19 on the matter.]</w:t>
      </w:r>
    </w:p>
    <w:p w:rsidR="002B483B" w:rsidRDefault="002B483B" w:rsidP="002B483B">
      <w:pPr>
        <w:rPr>
          <w:rFonts w:hAnsi="Times New Roman Bold"/>
          <w:b/>
          <w:lang w:val="en-US"/>
        </w:rPr>
      </w:pPr>
      <w:r>
        <w:t>Example of new footnote.</w:t>
      </w:r>
    </w:p>
    <w:p w:rsidR="002B483B" w:rsidRDefault="002B483B" w:rsidP="002B483B">
      <w:pPr>
        <w:pStyle w:val="Proposal"/>
      </w:pPr>
      <w:r>
        <w:t>ADD</w:t>
      </w:r>
    </w:p>
    <w:p w:rsidR="002B483B" w:rsidRDefault="002B483B" w:rsidP="002B483B">
      <w:r>
        <w:t>_______________</w:t>
      </w:r>
    </w:p>
    <w:p w:rsidR="002B483B" w:rsidRDefault="002B483B" w:rsidP="002B483B">
      <w:pPr>
        <w:pStyle w:val="Note"/>
      </w:pPr>
      <w:proofErr w:type="gramStart"/>
      <w:r>
        <w:rPr>
          <w:rStyle w:val="Artdef"/>
        </w:rPr>
        <w:t>5.A116</w:t>
      </w:r>
      <w:proofErr w:type="gramEnd"/>
      <w:r>
        <w:rPr>
          <w:rStyle w:val="Artdef"/>
        </w:rPr>
        <w:tab/>
      </w:r>
      <w:r>
        <w:rPr>
          <w:i/>
          <w:iCs/>
        </w:rPr>
        <w:t>Additional allocation:</w:t>
      </w:r>
      <w:r>
        <w:t xml:space="preserve"> In ………………, [</w:t>
      </w:r>
      <w:r>
        <w:rPr>
          <w:i/>
        </w:rPr>
        <w:t>Country name</w:t>
      </w:r>
      <w:r>
        <w:t>], the band 5 725-5 850 MHz is also allocated to the mobile service on a primary basis.</w:t>
      </w:r>
      <w:r>
        <w:rPr>
          <w:sz w:val="16"/>
        </w:rPr>
        <w:t>    (WRC</w:t>
      </w:r>
      <w:r>
        <w:rPr>
          <w:sz w:val="16"/>
        </w:rPr>
        <w:noBreakHyphen/>
        <w:t>19)</w:t>
      </w:r>
    </w:p>
    <w:p w:rsidR="002B483B" w:rsidRDefault="002B483B" w:rsidP="002B483B">
      <w:pPr>
        <w:pStyle w:val="Reasons"/>
      </w:pPr>
    </w:p>
    <w:p w:rsidR="002B483B" w:rsidRDefault="002B483B" w:rsidP="002B483B">
      <w:pPr>
        <w:pStyle w:val="Heading2"/>
        <w:rPr>
          <w:lang w:val="en-US"/>
        </w:rPr>
      </w:pPr>
      <w:r>
        <w:lastRenderedPageBreak/>
        <w:t>2/1.16/5</w:t>
      </w:r>
      <w:r>
        <w:rPr>
          <w:lang w:val="en-US"/>
        </w:rPr>
        <w:t>.6</w:t>
      </w:r>
      <w:r>
        <w:tab/>
      </w:r>
      <w:proofErr w:type="gramStart"/>
      <w:r>
        <w:rPr>
          <w:lang w:val="en-US"/>
        </w:rPr>
        <w:t>For</w:t>
      </w:r>
      <w:proofErr w:type="gramEnd"/>
      <w:r>
        <w:rPr>
          <w:lang w:val="en-US"/>
        </w:rPr>
        <w:t xml:space="preserve"> the frequency band 5 850-5 925 MHz </w:t>
      </w:r>
    </w:p>
    <w:p w:rsidR="002B483B" w:rsidRDefault="002B483B" w:rsidP="002B483B">
      <w:pPr>
        <w:pStyle w:val="Methodheading3"/>
        <w:rPr>
          <w:lang w:val="en-US"/>
        </w:rPr>
      </w:pPr>
      <w:r>
        <w:t>2/1.16/5</w:t>
      </w:r>
      <w:r>
        <w:rPr>
          <w:lang w:val="en-US"/>
        </w:rPr>
        <w:t>.6.1</w:t>
      </w:r>
      <w:r>
        <w:rPr>
          <w:lang w:val="en-US"/>
        </w:rPr>
        <w:tab/>
      </w:r>
      <w:proofErr w:type="gramStart"/>
      <w:r>
        <w:rPr>
          <w:lang w:val="en-US"/>
        </w:rPr>
        <w:t>For</w:t>
      </w:r>
      <w:proofErr w:type="gramEnd"/>
      <w:r>
        <w:rPr>
          <w:lang w:val="en-US"/>
        </w:rPr>
        <w:t xml:space="preserve"> Method E</w:t>
      </w:r>
    </w:p>
    <w:p w:rsidR="002B483B" w:rsidRDefault="002B483B" w:rsidP="002B483B">
      <w:pPr>
        <w:pStyle w:val="Proposal"/>
      </w:pPr>
      <w:r>
        <w:t>NOC</w:t>
      </w:r>
    </w:p>
    <w:p w:rsidR="002B483B" w:rsidRDefault="002B483B" w:rsidP="002B483B">
      <w:pPr>
        <w:pStyle w:val="Tabletitle"/>
      </w:pPr>
      <w:r>
        <w:t>5 570-6 700 MHz</w:t>
      </w:r>
    </w:p>
    <w:tbl>
      <w:tblPr>
        <w:tblW w:w="9299" w:type="dxa"/>
        <w:jc w:val="center"/>
        <w:tblLayout w:type="fixed"/>
        <w:tblCellMar>
          <w:left w:w="107" w:type="dxa"/>
          <w:right w:w="107" w:type="dxa"/>
        </w:tblCellMar>
        <w:tblLook w:val="04A0" w:firstRow="1" w:lastRow="0" w:firstColumn="1" w:lastColumn="0" w:noHBand="0" w:noVBand="1"/>
      </w:tblPr>
      <w:tblGrid>
        <w:gridCol w:w="3100"/>
        <w:gridCol w:w="3099"/>
        <w:gridCol w:w="3100"/>
      </w:tblGrid>
      <w:tr w:rsidR="002B483B" w:rsidTr="002B483B">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rsidR="002B483B" w:rsidRDefault="002B483B" w:rsidP="002B483B">
            <w:pPr>
              <w:pStyle w:val="Tablehead"/>
            </w:pPr>
            <w:r>
              <w:t>Allocation to services</w:t>
            </w:r>
          </w:p>
        </w:tc>
      </w:tr>
      <w:tr w:rsidR="002B483B" w:rsidTr="002B483B">
        <w:trPr>
          <w:cantSplit/>
          <w:jc w:val="center"/>
        </w:trPr>
        <w:tc>
          <w:tcPr>
            <w:tcW w:w="3100"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1</w:t>
            </w:r>
          </w:p>
        </w:tc>
        <w:tc>
          <w:tcPr>
            <w:tcW w:w="3099"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2</w:t>
            </w:r>
          </w:p>
        </w:tc>
        <w:tc>
          <w:tcPr>
            <w:tcW w:w="3100" w:type="dxa"/>
            <w:tcBorders>
              <w:top w:val="single" w:sz="4" w:space="0" w:color="auto"/>
              <w:left w:val="single" w:sz="6" w:space="0" w:color="auto"/>
              <w:bottom w:val="single" w:sz="6" w:space="0" w:color="auto"/>
              <w:right w:val="single" w:sz="6" w:space="0" w:color="auto"/>
            </w:tcBorders>
            <w:hideMark/>
          </w:tcPr>
          <w:p w:rsidR="002B483B" w:rsidRDefault="002B483B" w:rsidP="002B483B">
            <w:pPr>
              <w:pStyle w:val="Tablehead"/>
            </w:pPr>
            <w:r>
              <w:t>Region 3</w:t>
            </w:r>
          </w:p>
        </w:tc>
      </w:tr>
      <w:tr w:rsidR="002B483B" w:rsidTr="002B483B">
        <w:trPr>
          <w:cantSplit/>
          <w:jc w:val="center"/>
        </w:trPr>
        <w:tc>
          <w:tcPr>
            <w:tcW w:w="3100" w:type="dxa"/>
            <w:tcBorders>
              <w:top w:val="single" w:sz="6" w:space="0" w:color="auto"/>
              <w:left w:val="single" w:sz="6" w:space="0" w:color="auto"/>
              <w:bottom w:val="nil"/>
              <w:right w:val="single" w:sz="6" w:space="0" w:color="auto"/>
            </w:tcBorders>
            <w:hideMark/>
          </w:tcPr>
          <w:p w:rsidR="002B483B" w:rsidRDefault="002B483B" w:rsidP="002B483B">
            <w:pPr>
              <w:pStyle w:val="TableTextS5"/>
              <w:spacing w:before="60" w:after="20" w:line="220" w:lineRule="exact"/>
              <w:rPr>
                <w:rStyle w:val="Tablefreq"/>
              </w:rPr>
            </w:pPr>
            <w:r>
              <w:rPr>
                <w:rStyle w:val="Tablefreq"/>
              </w:rPr>
              <w:t>5 850-5 925</w:t>
            </w:r>
          </w:p>
          <w:p w:rsidR="002B483B" w:rsidRDefault="002B483B" w:rsidP="002B483B">
            <w:pPr>
              <w:pStyle w:val="TableTextS5"/>
              <w:spacing w:before="60" w:after="20" w:line="220" w:lineRule="exact"/>
              <w:rPr>
                <w:color w:val="000000"/>
                <w:lang w:val="en-AU"/>
              </w:rPr>
            </w:pPr>
            <w:r>
              <w:rPr>
                <w:color w:val="000000"/>
                <w:lang w:val="en-AU"/>
              </w:rPr>
              <w:t>FIXED</w:t>
            </w:r>
          </w:p>
          <w:p w:rsidR="002B483B" w:rsidRDefault="002B483B" w:rsidP="002B483B">
            <w:pPr>
              <w:pStyle w:val="TableTextS5"/>
              <w:spacing w:before="60" w:after="20"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before="60" w:after="20" w:line="220" w:lineRule="exact"/>
              <w:rPr>
                <w:color w:val="000000"/>
                <w:lang w:val="en-AU"/>
              </w:rPr>
            </w:pPr>
            <w:r>
              <w:rPr>
                <w:color w:val="000000"/>
                <w:lang w:val="en-AU"/>
              </w:rPr>
              <w:t>MOBILE</w:t>
            </w:r>
          </w:p>
        </w:tc>
        <w:tc>
          <w:tcPr>
            <w:tcW w:w="3099" w:type="dxa"/>
            <w:tcBorders>
              <w:top w:val="single" w:sz="6" w:space="0" w:color="auto"/>
              <w:left w:val="single" w:sz="6" w:space="0" w:color="auto"/>
              <w:bottom w:val="nil"/>
              <w:right w:val="single" w:sz="6" w:space="0" w:color="auto"/>
            </w:tcBorders>
            <w:hideMark/>
          </w:tcPr>
          <w:p w:rsidR="002B483B" w:rsidRDefault="002B483B" w:rsidP="002B483B">
            <w:pPr>
              <w:pStyle w:val="TableTextS5"/>
              <w:spacing w:before="60" w:after="20" w:line="220" w:lineRule="exact"/>
              <w:rPr>
                <w:rStyle w:val="Tablefreq"/>
              </w:rPr>
            </w:pPr>
            <w:r>
              <w:rPr>
                <w:rStyle w:val="Tablefreq"/>
              </w:rPr>
              <w:t>5 850-5 925</w:t>
            </w:r>
          </w:p>
          <w:p w:rsidR="002B483B" w:rsidRDefault="002B483B" w:rsidP="002B483B">
            <w:pPr>
              <w:pStyle w:val="TableTextS5"/>
              <w:spacing w:before="60" w:after="20" w:line="220" w:lineRule="exact"/>
              <w:rPr>
                <w:color w:val="000000"/>
                <w:lang w:val="en-AU"/>
              </w:rPr>
            </w:pPr>
            <w:r>
              <w:rPr>
                <w:color w:val="000000"/>
                <w:lang w:val="en-AU"/>
              </w:rPr>
              <w:t>FIXED</w:t>
            </w:r>
          </w:p>
          <w:p w:rsidR="002B483B" w:rsidRDefault="002B483B" w:rsidP="002B483B">
            <w:pPr>
              <w:pStyle w:val="TableTextS5"/>
              <w:spacing w:before="60" w:after="20" w:line="220" w:lineRule="exact"/>
              <w:rPr>
                <w:color w:val="000000"/>
                <w:lang w:val="en-AU"/>
              </w:rPr>
            </w:pPr>
            <w:r>
              <w:rPr>
                <w:color w:val="000000"/>
                <w:lang w:val="en-AU"/>
              </w:rPr>
              <w:t>FIXED-SATELLITE</w:t>
            </w:r>
            <w:r>
              <w:rPr>
                <w:color w:val="000000"/>
                <w:lang w:val="en-AU"/>
              </w:rPr>
              <w:br/>
              <w:t>(Earth-to-space)</w:t>
            </w:r>
          </w:p>
          <w:p w:rsidR="002B483B" w:rsidRDefault="002B483B" w:rsidP="002B483B">
            <w:pPr>
              <w:pStyle w:val="TableTextS5"/>
              <w:spacing w:before="60" w:after="20" w:line="220" w:lineRule="exact"/>
              <w:rPr>
                <w:color w:val="000000"/>
                <w:lang w:val="fr-FR"/>
              </w:rPr>
            </w:pPr>
            <w:r>
              <w:rPr>
                <w:color w:val="000000"/>
              </w:rPr>
              <w:t>MOBILE</w:t>
            </w:r>
          </w:p>
          <w:p w:rsidR="002B483B" w:rsidRDefault="002B483B" w:rsidP="002B483B">
            <w:pPr>
              <w:pStyle w:val="TableTextS5"/>
              <w:spacing w:before="60" w:after="20" w:line="220" w:lineRule="exact"/>
              <w:rPr>
                <w:color w:val="000000"/>
              </w:rPr>
            </w:pPr>
            <w:r>
              <w:rPr>
                <w:color w:val="000000"/>
              </w:rPr>
              <w:t>Amateur</w:t>
            </w:r>
          </w:p>
          <w:p w:rsidR="002B483B" w:rsidRDefault="002B483B" w:rsidP="002B483B">
            <w:pPr>
              <w:pStyle w:val="TableTextS5"/>
              <w:spacing w:before="60" w:after="20" w:line="220" w:lineRule="exact"/>
              <w:rPr>
                <w:color w:val="000000"/>
                <w:lang w:val="fr-FR"/>
              </w:rPr>
            </w:pPr>
            <w:r>
              <w:rPr>
                <w:color w:val="000000"/>
              </w:rPr>
              <w:t>Radiolocation</w:t>
            </w:r>
          </w:p>
        </w:tc>
        <w:tc>
          <w:tcPr>
            <w:tcW w:w="3100" w:type="dxa"/>
            <w:tcBorders>
              <w:top w:val="single" w:sz="6" w:space="0" w:color="auto"/>
              <w:left w:val="single" w:sz="6" w:space="0" w:color="auto"/>
              <w:bottom w:val="nil"/>
              <w:right w:val="single" w:sz="6" w:space="0" w:color="auto"/>
            </w:tcBorders>
            <w:hideMark/>
          </w:tcPr>
          <w:p w:rsidR="002B483B" w:rsidRDefault="002B483B" w:rsidP="002B483B">
            <w:pPr>
              <w:pStyle w:val="TableTextS5"/>
              <w:spacing w:before="60" w:after="20" w:line="220" w:lineRule="exact"/>
              <w:rPr>
                <w:rStyle w:val="Tablefreq"/>
              </w:rPr>
            </w:pPr>
            <w:r>
              <w:rPr>
                <w:rStyle w:val="Tablefreq"/>
              </w:rPr>
              <w:t>5 850-5 925</w:t>
            </w:r>
          </w:p>
          <w:p w:rsidR="002B483B" w:rsidRDefault="002B483B" w:rsidP="002B483B">
            <w:pPr>
              <w:pStyle w:val="TableTextS5"/>
              <w:spacing w:before="60" w:after="20" w:line="220" w:lineRule="exact"/>
              <w:rPr>
                <w:color w:val="000000"/>
                <w:lang w:val="en-AU"/>
              </w:rPr>
            </w:pPr>
            <w:r>
              <w:rPr>
                <w:color w:val="000000"/>
                <w:lang w:val="en-AU"/>
              </w:rPr>
              <w:t>FIXED</w:t>
            </w:r>
          </w:p>
          <w:p w:rsidR="002B483B" w:rsidRDefault="002B483B" w:rsidP="002B483B">
            <w:pPr>
              <w:pStyle w:val="TableTextS5"/>
              <w:spacing w:before="60" w:after="20" w:line="220" w:lineRule="exact"/>
              <w:rPr>
                <w:color w:val="000000"/>
                <w:lang w:val="en-AU"/>
              </w:rPr>
            </w:pPr>
            <w:r>
              <w:rPr>
                <w:color w:val="000000"/>
                <w:lang w:val="en-AU"/>
              </w:rPr>
              <w:t xml:space="preserve">FIXED-SATELLITE </w:t>
            </w:r>
            <w:r>
              <w:rPr>
                <w:color w:val="000000"/>
                <w:lang w:val="en-AU"/>
              </w:rPr>
              <w:br/>
              <w:t>(Earth-to-space)</w:t>
            </w:r>
          </w:p>
          <w:p w:rsidR="002B483B" w:rsidRDefault="002B483B" w:rsidP="002B483B">
            <w:pPr>
              <w:pStyle w:val="TableTextS5"/>
              <w:spacing w:before="60" w:after="20" w:line="220" w:lineRule="exact"/>
              <w:rPr>
                <w:color w:val="000000"/>
                <w:lang w:val="en-AU"/>
              </w:rPr>
            </w:pPr>
            <w:r>
              <w:rPr>
                <w:color w:val="000000"/>
                <w:lang w:val="en-AU"/>
              </w:rPr>
              <w:t>MOBILE</w:t>
            </w:r>
          </w:p>
          <w:p w:rsidR="002B483B" w:rsidRDefault="002B483B" w:rsidP="002B483B">
            <w:pPr>
              <w:pStyle w:val="TableTextS5"/>
              <w:spacing w:before="60" w:after="20" w:line="220" w:lineRule="exact"/>
              <w:rPr>
                <w:color w:val="000000"/>
                <w:lang w:val="en-AU"/>
              </w:rPr>
            </w:pPr>
            <w:r>
              <w:rPr>
                <w:color w:val="000000"/>
                <w:lang w:val="en-AU"/>
              </w:rPr>
              <w:t>Radiolocation</w:t>
            </w:r>
          </w:p>
        </w:tc>
      </w:tr>
      <w:tr w:rsidR="002B483B" w:rsidTr="002B483B">
        <w:trPr>
          <w:cantSplit/>
          <w:jc w:val="center"/>
        </w:trPr>
        <w:tc>
          <w:tcPr>
            <w:tcW w:w="3100" w:type="dxa"/>
            <w:tcBorders>
              <w:top w:val="nil"/>
              <w:left w:val="single" w:sz="6" w:space="0" w:color="auto"/>
              <w:bottom w:val="single" w:sz="6" w:space="0" w:color="auto"/>
              <w:right w:val="single" w:sz="6" w:space="0" w:color="auto"/>
            </w:tcBorders>
            <w:hideMark/>
          </w:tcPr>
          <w:p w:rsidR="002B483B" w:rsidRDefault="002B483B" w:rsidP="002B483B">
            <w:pPr>
              <w:pStyle w:val="TableTextS5"/>
              <w:spacing w:before="60" w:after="20" w:line="220" w:lineRule="exact"/>
              <w:rPr>
                <w:color w:val="000000"/>
                <w:lang w:val="en-AU"/>
              </w:rPr>
            </w:pPr>
            <w:r>
              <w:rPr>
                <w:rStyle w:val="Artref"/>
                <w:color w:val="000000"/>
                <w:lang w:val="en-AU"/>
              </w:rPr>
              <w:t>5.150</w:t>
            </w:r>
          </w:p>
        </w:tc>
        <w:tc>
          <w:tcPr>
            <w:tcW w:w="3099" w:type="dxa"/>
            <w:tcBorders>
              <w:top w:val="nil"/>
              <w:left w:val="single" w:sz="6" w:space="0" w:color="auto"/>
              <w:bottom w:val="single" w:sz="6" w:space="0" w:color="auto"/>
              <w:right w:val="single" w:sz="6" w:space="0" w:color="auto"/>
            </w:tcBorders>
            <w:hideMark/>
          </w:tcPr>
          <w:p w:rsidR="002B483B" w:rsidRDefault="002B483B" w:rsidP="002B483B">
            <w:pPr>
              <w:pStyle w:val="TableTextS5"/>
              <w:spacing w:before="60" w:after="20" w:line="220" w:lineRule="exact"/>
              <w:rPr>
                <w:color w:val="000000"/>
                <w:lang w:val="en-AU"/>
              </w:rPr>
            </w:pPr>
            <w:r>
              <w:rPr>
                <w:rStyle w:val="Artref"/>
                <w:color w:val="000000"/>
                <w:lang w:val="en-AU"/>
              </w:rPr>
              <w:t>5.150</w:t>
            </w:r>
          </w:p>
        </w:tc>
        <w:tc>
          <w:tcPr>
            <w:tcW w:w="3100" w:type="dxa"/>
            <w:tcBorders>
              <w:top w:val="nil"/>
              <w:left w:val="single" w:sz="6" w:space="0" w:color="auto"/>
              <w:bottom w:val="single" w:sz="6" w:space="0" w:color="auto"/>
              <w:right w:val="single" w:sz="6" w:space="0" w:color="auto"/>
            </w:tcBorders>
            <w:hideMark/>
          </w:tcPr>
          <w:p w:rsidR="002B483B" w:rsidRDefault="002B483B" w:rsidP="002B483B">
            <w:pPr>
              <w:pStyle w:val="TableTextS5"/>
              <w:spacing w:before="60" w:after="20" w:line="220" w:lineRule="exact"/>
              <w:rPr>
                <w:color w:val="000000"/>
                <w:lang w:val="en-AU"/>
              </w:rPr>
            </w:pPr>
            <w:r>
              <w:rPr>
                <w:rStyle w:val="Artref"/>
                <w:color w:val="000000"/>
                <w:lang w:val="en-AU"/>
              </w:rPr>
              <w:t>5.150</w:t>
            </w:r>
          </w:p>
        </w:tc>
      </w:tr>
    </w:tbl>
    <w:p w:rsidR="002B483B" w:rsidRDefault="002B483B" w:rsidP="002B483B">
      <w:pPr>
        <w:pStyle w:val="Reasons"/>
      </w:pPr>
    </w:p>
    <w:p w:rsidR="002B483B" w:rsidRDefault="002B483B" w:rsidP="002B483B">
      <w:pPr>
        <w:pStyle w:val="Methodheading2"/>
        <w:rPr>
          <w:lang w:val="en-US"/>
        </w:rPr>
      </w:pPr>
      <w:r>
        <w:t>2/1.16/5</w:t>
      </w:r>
      <w:r>
        <w:rPr>
          <w:lang w:val="en-US"/>
        </w:rPr>
        <w:t>.7</w:t>
      </w:r>
      <w:r>
        <w:tab/>
      </w:r>
      <w:proofErr w:type="gramStart"/>
      <w:r>
        <w:rPr>
          <w:lang w:val="en-US"/>
        </w:rPr>
        <w:t>For</w:t>
      </w:r>
      <w:proofErr w:type="gramEnd"/>
      <w:r>
        <w:rPr>
          <w:lang w:val="en-US"/>
        </w:rPr>
        <w:t xml:space="preserve"> all frequency bands and all Methods</w:t>
      </w:r>
    </w:p>
    <w:p w:rsidR="002B483B" w:rsidRDefault="002B483B" w:rsidP="002B483B">
      <w:pPr>
        <w:pStyle w:val="Proposal"/>
      </w:pPr>
      <w:r>
        <w:t>SUP</w:t>
      </w:r>
    </w:p>
    <w:p w:rsidR="002B483B" w:rsidRDefault="002B483B" w:rsidP="002B483B">
      <w:pPr>
        <w:pStyle w:val="ResNo"/>
      </w:pPr>
      <w:bookmarkStart w:id="362" w:name="_Toc450048694"/>
      <w:r>
        <w:rPr>
          <w:caps w:val="0"/>
        </w:rPr>
        <w:t xml:space="preserve">RESOLUTION </w:t>
      </w:r>
      <w:r>
        <w:rPr>
          <w:rStyle w:val="href"/>
          <w:caps w:val="0"/>
        </w:rPr>
        <w:t>239</w:t>
      </w:r>
      <w:r>
        <w:rPr>
          <w:caps w:val="0"/>
        </w:rPr>
        <w:t xml:space="preserve"> (WRC</w:t>
      </w:r>
      <w:r>
        <w:rPr>
          <w:caps w:val="0"/>
        </w:rPr>
        <w:noBreakHyphen/>
        <w:t>15)</w:t>
      </w:r>
      <w:bookmarkEnd w:id="362"/>
    </w:p>
    <w:p w:rsidR="002B483B" w:rsidRDefault="002B483B" w:rsidP="002B483B">
      <w:pPr>
        <w:pStyle w:val="Restitle"/>
      </w:pPr>
      <w:bookmarkStart w:id="363" w:name="_Toc450048695"/>
      <w:r>
        <w:t xml:space="preserve">Studies concerning Wireless Access Systems including radio local </w:t>
      </w:r>
      <w:r>
        <w:br/>
        <w:t xml:space="preserve">area networks in the frequency bands between </w:t>
      </w:r>
      <w:r>
        <w:br/>
        <w:t>5 150 MHz and 5 925 MHz</w:t>
      </w:r>
      <w:bookmarkEnd w:id="363"/>
    </w:p>
    <w:p w:rsidR="002B483B" w:rsidRDefault="002B483B" w:rsidP="002B483B">
      <w:pPr>
        <w:pStyle w:val="Reasons"/>
      </w:pPr>
    </w:p>
    <w:sectPr w:rsidR="002B483B" w:rsidSect="00C62A72">
      <w:headerReference w:type="default" r:id="rId8"/>
      <w:footerReference w:type="default" r:id="rId9"/>
      <w:footerReference w:type="first" r:id="rId10"/>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83B" w:rsidRDefault="002B483B">
      <w:r>
        <w:separator/>
      </w:r>
    </w:p>
  </w:endnote>
  <w:endnote w:type="continuationSeparator" w:id="0">
    <w:p w:rsidR="002B483B" w:rsidRDefault="002B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NewRomanPS-BoldMT">
    <w:altName w:val="Times New Roman"/>
    <w:charset w:val="00"/>
    <w:family w:val="auto"/>
    <w:pitch w:val="variable"/>
    <w:sig w:usb0="E0002AE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83B" w:rsidRPr="002F7CB3" w:rsidRDefault="002B483B">
    <w:pPr>
      <w:pStyle w:val="Footer"/>
      <w:rPr>
        <w:lang w:val="en-US"/>
      </w:rPr>
    </w:pPr>
    <w:fldSimple w:instr=" FILENAME \p \* MERGEFORMAT ">
      <w:r w:rsidR="00C62A72" w:rsidRPr="00C62A72">
        <w:rPr>
          <w:lang w:val="en-US"/>
        </w:rPr>
        <w:t>M</w:t>
      </w:r>
      <w:r w:rsidR="00C62A72">
        <w:t>:\BRSGD\TEXT2018\SG05\WP5A\800\844\844N10e.docx</w:t>
      </w:r>
    </w:fldSimple>
    <w:r>
      <w:t xml:space="preserve"> ( )</w:t>
    </w:r>
    <w:r w:rsidRPr="002F7CB3">
      <w:rPr>
        <w:lang w:val="en-US"/>
      </w:rPr>
      <w:tab/>
    </w:r>
    <w:r>
      <w:fldChar w:fldCharType="begin"/>
    </w:r>
    <w:r>
      <w:instrText xml:space="preserve"> savedate \@ dd.MM.yy </w:instrText>
    </w:r>
    <w:r>
      <w:fldChar w:fldCharType="separate"/>
    </w:r>
    <w:r w:rsidR="00C62A72">
      <w:t>07.06.18</w:t>
    </w:r>
    <w:r>
      <w:fldChar w:fldCharType="end"/>
    </w:r>
    <w:r w:rsidRPr="002F7CB3">
      <w:rPr>
        <w:lang w:val="en-US"/>
      </w:rPr>
      <w:tab/>
    </w:r>
    <w:r>
      <w:fldChar w:fldCharType="begin"/>
    </w:r>
    <w:r>
      <w:instrText xml:space="preserve"> printdate \@ dd.MM.yy </w:instrText>
    </w:r>
    <w:r>
      <w:fldChar w:fldCharType="separate"/>
    </w:r>
    <w:r w:rsidR="00C62A72">
      <w:t>21.02.08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83B" w:rsidRPr="002F7CB3" w:rsidRDefault="002B483B" w:rsidP="00E6257C">
    <w:pPr>
      <w:pStyle w:val="Footer"/>
      <w:rPr>
        <w:lang w:val="en-US"/>
      </w:rPr>
    </w:pPr>
    <w:fldSimple w:instr=" FILENAME \p \* MERGEFORMAT ">
      <w:r w:rsidR="00C62A72" w:rsidRPr="00C62A72">
        <w:rPr>
          <w:lang w:val="en-US"/>
        </w:rPr>
        <w:t>M</w:t>
      </w:r>
      <w:r w:rsidR="00C62A72">
        <w:t>:\BRSGD\TEXT2018\SG05\WP5A\800\844\844N10e.docx</w:t>
      </w:r>
    </w:fldSimple>
    <w:r>
      <w:t xml:space="preserve"> ( )</w:t>
    </w:r>
    <w:r w:rsidRPr="002F7CB3">
      <w:rPr>
        <w:lang w:val="en-US"/>
      </w:rPr>
      <w:tab/>
    </w:r>
    <w:r>
      <w:fldChar w:fldCharType="begin"/>
    </w:r>
    <w:r>
      <w:instrText xml:space="preserve"> savedate \@ dd.MM.yy </w:instrText>
    </w:r>
    <w:r>
      <w:fldChar w:fldCharType="separate"/>
    </w:r>
    <w:r w:rsidR="00C62A72">
      <w:t>07.06.18</w:t>
    </w:r>
    <w:r>
      <w:fldChar w:fldCharType="end"/>
    </w:r>
    <w:r w:rsidRPr="002F7CB3">
      <w:rPr>
        <w:lang w:val="en-US"/>
      </w:rPr>
      <w:tab/>
    </w:r>
    <w:r>
      <w:fldChar w:fldCharType="begin"/>
    </w:r>
    <w:r>
      <w:instrText xml:space="preserve"> printdate \@ dd.MM.yy </w:instrText>
    </w:r>
    <w:r>
      <w:fldChar w:fldCharType="separate"/>
    </w:r>
    <w:r w:rsidR="00C62A72">
      <w:t>21.02.08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83B" w:rsidRDefault="002B483B">
      <w:r>
        <w:t>____________________</w:t>
      </w:r>
    </w:p>
  </w:footnote>
  <w:footnote w:type="continuationSeparator" w:id="0">
    <w:p w:rsidR="002B483B" w:rsidRDefault="002B483B">
      <w:r>
        <w:continuationSeparator/>
      </w:r>
    </w:p>
  </w:footnote>
  <w:footnote w:id="1">
    <w:p w:rsidR="002B483B" w:rsidRDefault="002B483B" w:rsidP="002B483B">
      <w:pPr>
        <w:pStyle w:val="FootnoteText"/>
        <w:tabs>
          <w:tab w:val="clear" w:pos="255"/>
          <w:tab w:val="left" w:pos="284"/>
        </w:tabs>
        <w:spacing w:after="80"/>
      </w:pPr>
      <w:r>
        <w:rPr>
          <w:rStyle w:val="FootnoteReference"/>
        </w:rPr>
        <w:footnoteRef/>
      </w:r>
      <w:r>
        <w:t xml:space="preserve"> </w:t>
      </w:r>
      <w:r>
        <w:tab/>
      </w:r>
      <w:r>
        <w:rPr>
          <w:i/>
        </w:rPr>
        <w:t>Cisco Visual Networking Index: Global Mobile Data Traffic Forecast Update, 2015-2020</w:t>
      </w:r>
      <w:r>
        <w:t xml:space="preserve">, pp. 24-25 (3 Feb. 2016), available at </w:t>
      </w:r>
      <w:hyperlink r:id="rId1" w:history="1">
        <w:r>
          <w:rPr>
            <w:rStyle w:val="Hyperlink"/>
            <w:rFonts w:asciiTheme="majorBidi" w:hAnsiTheme="majorBidi" w:cstheme="majorBidi"/>
          </w:rPr>
          <w:t>http://www.cisco.com/c/en/us/solutions/collateral/service-provider/visual-networking-index-vni/mobile-white-paper-c11-520862.pdf</w:t>
        </w:r>
      </w:hyperlink>
      <w:r w:rsidRPr="008B7323">
        <w:t>.</w:t>
      </w:r>
    </w:p>
  </w:footnote>
  <w:footnote w:id="2">
    <w:p w:rsidR="002B483B" w:rsidRDefault="002B483B" w:rsidP="002B483B">
      <w:pPr>
        <w:pStyle w:val="FootnoteText"/>
        <w:spacing w:after="80"/>
        <w:ind w:left="360" w:hanging="360"/>
      </w:pPr>
      <w:r w:rsidRPr="00D5614D">
        <w:rPr>
          <w:rStyle w:val="FootnoteReference"/>
        </w:rPr>
        <w:footnoteRef/>
      </w:r>
      <w:r w:rsidRPr="00D5614D">
        <w:tab/>
      </w:r>
      <w:r w:rsidRPr="00D5614D">
        <w:rPr>
          <w:i/>
        </w:rPr>
        <w:t xml:space="preserve">Id. </w:t>
      </w:r>
      <w:r w:rsidRPr="00D5614D">
        <w:t xml:space="preserve">at </w:t>
      </w:r>
      <w:r>
        <w:t xml:space="preserve">p. </w:t>
      </w:r>
      <w:r w:rsidRPr="00D5614D">
        <w:t>25.</w:t>
      </w:r>
    </w:p>
  </w:footnote>
  <w:footnote w:id="3">
    <w:p w:rsidR="002B483B" w:rsidRPr="00302E49" w:rsidRDefault="002B483B" w:rsidP="002B483B">
      <w:pPr>
        <w:pStyle w:val="FootnoteText"/>
        <w:rPr>
          <w:lang w:val="en-US"/>
        </w:rPr>
      </w:pPr>
      <w:r>
        <w:rPr>
          <w:rStyle w:val="FootnoteReference"/>
        </w:rPr>
        <w:t>*</w:t>
      </w:r>
      <w:r>
        <w:t xml:space="preserve"> </w:t>
      </w:r>
      <w:r w:rsidRPr="00302E49">
        <w:rPr>
          <w:lang w:val="en-US"/>
        </w:rPr>
        <w:tab/>
      </w:r>
      <w:r w:rsidRPr="00FD2028">
        <w:rPr>
          <w:i/>
          <w:iCs/>
        </w:rPr>
        <w:t>Note by the Secretariat:</w:t>
      </w:r>
      <w:r>
        <w:t xml:space="preserve">  This Resolution was revised by WRC-12.</w:t>
      </w:r>
    </w:p>
  </w:footnote>
  <w:footnote w:id="4">
    <w:p w:rsidR="002B483B" w:rsidRDefault="002B483B" w:rsidP="002B483B">
      <w:pPr>
        <w:pStyle w:val="FootnoteText"/>
        <w:rPr>
          <w:color w:val="000000"/>
          <w:lang w:val="en-US"/>
        </w:rPr>
      </w:pPr>
      <w:r w:rsidRPr="00B36507">
        <w:rPr>
          <w:rStyle w:val="FootnoteReference"/>
        </w:rPr>
        <w:t>1</w:t>
      </w:r>
      <w:r>
        <w:rPr>
          <w:color w:val="000000"/>
          <w:lang w:val="en-US"/>
        </w:rPr>
        <w:t xml:space="preserve"> </w:t>
      </w:r>
      <w:r>
        <w:rPr>
          <w:color w:val="000000"/>
          <w:lang w:val="en-US"/>
        </w:rPr>
        <w:tab/>
        <w:t xml:space="preserve">In the context of this Resolution, “mean </w:t>
      </w:r>
      <w:proofErr w:type="spellStart"/>
      <w:r>
        <w:rPr>
          <w:color w:val="000000"/>
          <w:lang w:val="en-US"/>
        </w:rPr>
        <w:t>e.i.r.p</w:t>
      </w:r>
      <w:proofErr w:type="spellEnd"/>
      <w:r>
        <w:rPr>
          <w:color w:val="000000"/>
          <w:lang w:val="en-US"/>
        </w:rPr>
        <w:t xml:space="preserve">.” refers to the </w:t>
      </w:r>
      <w:proofErr w:type="spellStart"/>
      <w:r>
        <w:rPr>
          <w:color w:val="000000"/>
          <w:lang w:val="en-US"/>
        </w:rPr>
        <w:t>e.i.r.p</w:t>
      </w:r>
      <w:proofErr w:type="spellEnd"/>
      <w:r>
        <w:rPr>
          <w:color w:val="000000"/>
          <w:lang w:val="en-US"/>
        </w:rPr>
        <w:t>. during the transmission burst which corresponds to the highest power, if power control is implemented.</w:t>
      </w:r>
    </w:p>
  </w:footnote>
  <w:footnote w:id="5">
    <w:p w:rsidR="002B483B" w:rsidDel="00864BA7" w:rsidRDefault="002B483B" w:rsidP="002B483B">
      <w:pPr>
        <w:pStyle w:val="FootnoteText"/>
        <w:rPr>
          <w:del w:id="96" w:author="delaRosaT.2" w:date="2018-06-01T14:47:00Z"/>
          <w:color w:val="000000"/>
          <w:lang w:val="en-US"/>
        </w:rPr>
      </w:pPr>
      <w:del w:id="97" w:author="delaRosaT.2" w:date="2018-06-01T14:47:00Z">
        <w:r w:rsidRPr="00B36507" w:rsidDel="00864BA7">
          <w:rPr>
            <w:rStyle w:val="FootnoteReference"/>
          </w:rPr>
          <w:delText>2</w:delText>
        </w:r>
        <w:r w:rsidDel="00864BA7">
          <w:rPr>
            <w:color w:val="000000"/>
            <w:lang w:val="en-US"/>
          </w:rPr>
          <w:tab/>
        </w:r>
        <w:r w:rsidDel="00864BA7">
          <w:rPr>
            <w:rFonts w:asciiTheme="majorBidi" w:hAnsiTheme="majorBidi" w:cstheme="majorBidi"/>
            <w:color w:val="000000"/>
          </w:rPr>
          <w:delText>−</w:delText>
        </w:r>
        <w:r w:rsidDel="00864BA7">
          <w:rPr>
            <w:color w:val="000000"/>
            <w:lang w:val="en-US"/>
          </w:rPr>
          <w:delText>124 </w:delText>
        </w:r>
        <w:r w:rsidDel="00864BA7">
          <w:rPr>
            <w:rFonts w:asciiTheme="majorBidi" w:hAnsiTheme="majorBidi" w:cstheme="majorBidi"/>
            <w:color w:val="000000"/>
          </w:rPr>
          <w:delText>−</w:delText>
        </w:r>
        <w:r w:rsidDel="00864BA7">
          <w:rPr>
            <w:color w:val="000000"/>
            <w:lang w:val="en-US"/>
          </w:rPr>
          <w:delText> 20 log</w:delText>
        </w:r>
        <w:r w:rsidDel="00864BA7">
          <w:rPr>
            <w:color w:val="000000"/>
            <w:vertAlign w:val="subscript"/>
            <w:lang w:val="en-US"/>
          </w:rPr>
          <w:delText>10</w:delText>
        </w:r>
        <w:r w:rsidDel="00864BA7">
          <w:rPr>
            <w:color w:val="000000"/>
            <w:lang w:val="en-US"/>
          </w:rPr>
          <w:delText xml:space="preserve"> (</w:delText>
        </w:r>
        <w:r w:rsidDel="00864BA7">
          <w:rPr>
            <w:bCs/>
            <w:i/>
            <w:iCs/>
            <w:color w:val="000000"/>
            <w:lang w:val="en-US"/>
          </w:rPr>
          <w:delText>h</w:delText>
        </w:r>
        <w:r w:rsidDel="00864BA7">
          <w:rPr>
            <w:i/>
            <w:iCs/>
            <w:color w:val="000000"/>
            <w:vertAlign w:val="subscript"/>
            <w:lang w:val="en-US"/>
          </w:rPr>
          <w:delText>SAT</w:delText>
        </w:r>
        <w:r w:rsidDel="00864BA7">
          <w:rPr>
            <w:color w:val="000000"/>
            <w:lang w:val="en-US"/>
          </w:rPr>
          <w:delText>/1</w:delText>
        </w:r>
        <w:r w:rsidRPr="00B36507" w:rsidDel="00864BA7">
          <w:delText> </w:delText>
        </w:r>
        <w:r w:rsidDel="00864BA7">
          <w:rPr>
            <w:color w:val="000000"/>
            <w:lang w:val="en-US"/>
          </w:rPr>
          <w:delText>414) dB(W/(m</w:delText>
        </w:r>
        <w:r w:rsidDel="00864BA7">
          <w:rPr>
            <w:color w:val="000000"/>
            <w:vertAlign w:val="superscript"/>
            <w:lang w:val="en-US"/>
          </w:rPr>
          <w:delText>2</w:delText>
        </w:r>
        <w:r w:rsidDel="00864BA7">
          <w:rPr>
            <w:color w:val="000000"/>
            <w:lang w:val="en-US"/>
          </w:rPr>
          <w:delText> · 1 MHz)), or equivalently,</w:delText>
        </w:r>
      </w:del>
    </w:p>
    <w:p w:rsidR="002B483B" w:rsidDel="00864BA7" w:rsidRDefault="002B483B" w:rsidP="002B483B">
      <w:pPr>
        <w:pStyle w:val="FootnoteText"/>
        <w:spacing w:before="0"/>
        <w:rPr>
          <w:del w:id="98" w:author="delaRosaT.2" w:date="2018-06-01T14:47:00Z"/>
          <w:color w:val="000000"/>
          <w:lang w:val="en-US"/>
        </w:rPr>
      </w:pPr>
      <w:del w:id="99" w:author="delaRosaT.2" w:date="2018-06-01T14:47:00Z">
        <w:r w:rsidDel="00864BA7">
          <w:rPr>
            <w:color w:val="000000"/>
            <w:lang w:val="en-US"/>
          </w:rPr>
          <w:tab/>
        </w:r>
        <w:r w:rsidDel="00864BA7">
          <w:rPr>
            <w:rFonts w:asciiTheme="majorBidi" w:hAnsiTheme="majorBidi" w:cstheme="majorBidi"/>
            <w:color w:val="000000"/>
          </w:rPr>
          <w:delText>−</w:delText>
        </w:r>
        <w:r w:rsidDel="00864BA7">
          <w:rPr>
            <w:color w:val="000000"/>
            <w:lang w:val="en-US"/>
          </w:rPr>
          <w:delText>140 </w:delText>
        </w:r>
        <w:r w:rsidDel="00864BA7">
          <w:rPr>
            <w:rFonts w:asciiTheme="majorBidi" w:hAnsiTheme="majorBidi" w:cstheme="majorBidi"/>
            <w:color w:val="000000"/>
          </w:rPr>
          <w:delText>−</w:delText>
        </w:r>
        <w:r w:rsidDel="00864BA7">
          <w:rPr>
            <w:color w:val="000000"/>
            <w:lang w:val="en-US"/>
          </w:rPr>
          <w:delText> 20 log</w:delText>
        </w:r>
        <w:r w:rsidDel="00864BA7">
          <w:rPr>
            <w:color w:val="000000"/>
            <w:vertAlign w:val="subscript"/>
            <w:lang w:val="en-US"/>
          </w:rPr>
          <w:delText>10</w:delText>
        </w:r>
        <w:r w:rsidDel="00864BA7">
          <w:rPr>
            <w:color w:val="000000"/>
            <w:lang w:val="en-US"/>
          </w:rPr>
          <w:delText> (</w:delText>
        </w:r>
        <w:r w:rsidDel="00864BA7">
          <w:rPr>
            <w:bCs/>
            <w:i/>
            <w:iCs/>
            <w:color w:val="000000"/>
            <w:lang w:val="en-US"/>
          </w:rPr>
          <w:delText>h</w:delText>
        </w:r>
        <w:r w:rsidDel="00864BA7">
          <w:rPr>
            <w:i/>
            <w:iCs/>
            <w:color w:val="000000"/>
            <w:vertAlign w:val="subscript"/>
            <w:lang w:val="en-US"/>
          </w:rPr>
          <w:delText>SAT</w:delText>
        </w:r>
        <w:r w:rsidDel="00864BA7">
          <w:rPr>
            <w:color w:val="000000"/>
            <w:lang w:val="en-US"/>
          </w:rPr>
          <w:delText>/1</w:delText>
        </w:r>
        <w:r w:rsidRPr="00B36507" w:rsidDel="00864BA7">
          <w:delText> </w:delText>
        </w:r>
        <w:r w:rsidDel="00864BA7">
          <w:rPr>
            <w:color w:val="000000"/>
            <w:lang w:val="en-US"/>
          </w:rPr>
          <w:delText>414) dB(W/(m</w:delText>
        </w:r>
        <w:r w:rsidDel="00864BA7">
          <w:rPr>
            <w:color w:val="000000"/>
            <w:vertAlign w:val="superscript"/>
            <w:lang w:val="en-US"/>
          </w:rPr>
          <w:delText>2</w:delText>
        </w:r>
        <w:r w:rsidDel="00864BA7">
          <w:rPr>
            <w:color w:val="000000"/>
            <w:lang w:val="en-US"/>
          </w:rPr>
          <w:delText xml:space="preserve"> · 25 kHz)), at the FSS satellite orbit, where </w:delText>
        </w:r>
        <w:r w:rsidDel="00864BA7">
          <w:rPr>
            <w:bCs/>
            <w:i/>
            <w:iCs/>
            <w:color w:val="000000"/>
            <w:lang w:val="en-US"/>
          </w:rPr>
          <w:delText>h</w:delText>
        </w:r>
        <w:r w:rsidDel="00864BA7">
          <w:rPr>
            <w:i/>
            <w:iCs/>
            <w:color w:val="000000"/>
            <w:vertAlign w:val="subscript"/>
            <w:lang w:val="en-US"/>
          </w:rPr>
          <w:delText>SAT</w:delText>
        </w:r>
        <w:r w:rsidDel="00864BA7">
          <w:rPr>
            <w:color w:val="000000"/>
            <w:lang w:val="en-US"/>
          </w:rPr>
          <w:delText xml:space="preserve"> is the altitude of the satellite (km).</w:delText>
        </w:r>
      </w:del>
    </w:p>
  </w:footnote>
  <w:footnote w:id="6">
    <w:p w:rsidR="002B483B" w:rsidRPr="00E54394" w:rsidRDefault="002B483B" w:rsidP="002B483B">
      <w:pPr>
        <w:pStyle w:val="FootnoteText"/>
      </w:pPr>
      <w:del w:id="108" w:author="WP5A" w:date="2018-06-04T22:44:00Z">
        <w:r w:rsidRPr="00D5614D" w:rsidDel="00E54394">
          <w:rPr>
            <w:position w:val="6"/>
            <w:sz w:val="18"/>
          </w:rPr>
          <w:delText>3</w:delText>
        </w:r>
      </w:del>
      <w:ins w:id="109" w:author="WP5A" w:date="2018-06-04T22:42:00Z">
        <w:r w:rsidRPr="00D5614D">
          <w:rPr>
            <w:rStyle w:val="FootnoteReference"/>
          </w:rPr>
          <w:t>2</w:t>
        </w:r>
        <w:r w:rsidRPr="00D5614D">
          <w:t xml:space="preserve"> </w:t>
        </w:r>
      </w:ins>
      <w:r w:rsidRPr="00D5614D">
        <w:rPr>
          <w:color w:val="000000"/>
          <w:lang w:val="en-US"/>
        </w:rPr>
        <w:tab/>
      </w:r>
      <w:r w:rsidRPr="00D5614D">
        <w:rPr>
          <w:iCs/>
          <w:color w:val="000000"/>
          <w:lang w:val="en-US"/>
        </w:rPr>
        <w:t>Administrations with existing regulations prior to WRC</w:t>
      </w:r>
      <w:r w:rsidRPr="00D5614D">
        <w:rPr>
          <w:iCs/>
          <w:color w:val="000000"/>
          <w:lang w:val="en-US"/>
        </w:rPr>
        <w:noBreakHyphen/>
        <w:t>03 may exercise some flexibility in</w:t>
      </w:r>
      <w:r>
        <w:rPr>
          <w:iCs/>
          <w:color w:val="000000"/>
          <w:lang w:val="en-US"/>
        </w:rPr>
        <w:t xml:space="preserve"> determining transmitter power limits.</w:t>
      </w:r>
    </w:p>
  </w:footnote>
  <w:footnote w:id="7">
    <w:p w:rsidR="002B483B" w:rsidRPr="00302E49" w:rsidRDefault="002B483B" w:rsidP="002B483B">
      <w:pPr>
        <w:pStyle w:val="FootnoteText"/>
        <w:rPr>
          <w:lang w:val="en-US"/>
        </w:rPr>
      </w:pPr>
      <w:r>
        <w:rPr>
          <w:rStyle w:val="FootnoteReference"/>
        </w:rPr>
        <w:t>*</w:t>
      </w:r>
      <w:r>
        <w:t xml:space="preserve"> </w:t>
      </w:r>
      <w:r w:rsidRPr="00302E49">
        <w:rPr>
          <w:lang w:val="en-US"/>
        </w:rPr>
        <w:tab/>
      </w:r>
      <w:r w:rsidRPr="00FD2028">
        <w:rPr>
          <w:i/>
          <w:iCs/>
        </w:rPr>
        <w:t>Note by the Secretariat:</w:t>
      </w:r>
      <w:r>
        <w:t xml:space="preserve">  This Resolution was revised by WRC-12.</w:t>
      </w:r>
    </w:p>
  </w:footnote>
  <w:footnote w:id="8">
    <w:p w:rsidR="002B483B" w:rsidDel="00E66CD7" w:rsidRDefault="002B483B" w:rsidP="002B483B">
      <w:pPr>
        <w:pStyle w:val="FootnoteText"/>
        <w:rPr>
          <w:del w:id="169" w:author="delaRosaT.2" w:date="2018-06-01T14:57:00Z"/>
          <w:color w:val="000000"/>
          <w:lang w:val="en-US"/>
        </w:rPr>
      </w:pPr>
      <w:del w:id="170" w:author="delaRosaT.2" w:date="2018-06-01T14:57:00Z">
        <w:r w:rsidRPr="00B36507" w:rsidDel="00E66CD7">
          <w:rPr>
            <w:rStyle w:val="FootnoteReference"/>
          </w:rPr>
          <w:delText>1</w:delText>
        </w:r>
        <w:r w:rsidDel="00E66CD7">
          <w:rPr>
            <w:color w:val="000000"/>
            <w:lang w:val="en-US"/>
          </w:rPr>
          <w:delText xml:space="preserve"> </w:delText>
        </w:r>
        <w:r w:rsidDel="00E66CD7">
          <w:rPr>
            <w:color w:val="000000"/>
            <w:lang w:val="en-US"/>
          </w:rPr>
          <w:tab/>
          <w:delText>In the context of this Resolution, “mean e.i.r.p.” refers to the e.i.r.p. during the transmission burst which corresponds to the highest power, if power control is implemented.</w:delText>
        </w:r>
      </w:del>
    </w:p>
  </w:footnote>
  <w:footnote w:id="9">
    <w:p w:rsidR="002B483B" w:rsidDel="00E66CD7" w:rsidRDefault="002B483B" w:rsidP="002B483B">
      <w:pPr>
        <w:pStyle w:val="FootnoteText"/>
        <w:rPr>
          <w:del w:id="173" w:author="delaRosaT.2" w:date="2018-06-01T14:57:00Z"/>
          <w:color w:val="000000"/>
          <w:lang w:val="en-US"/>
        </w:rPr>
      </w:pPr>
      <w:del w:id="174" w:author="delaRosaT.2" w:date="2018-06-01T14:57:00Z">
        <w:r w:rsidRPr="00B36507" w:rsidDel="00E66CD7">
          <w:rPr>
            <w:rStyle w:val="FootnoteReference"/>
          </w:rPr>
          <w:delText>2</w:delText>
        </w:r>
        <w:r w:rsidDel="00E66CD7">
          <w:rPr>
            <w:color w:val="000000"/>
            <w:lang w:val="en-US"/>
          </w:rPr>
          <w:tab/>
        </w:r>
        <w:r w:rsidDel="00E66CD7">
          <w:rPr>
            <w:rFonts w:asciiTheme="majorBidi" w:hAnsiTheme="majorBidi" w:cstheme="majorBidi"/>
            <w:color w:val="000000"/>
          </w:rPr>
          <w:delText>−</w:delText>
        </w:r>
        <w:r w:rsidDel="00E66CD7">
          <w:rPr>
            <w:color w:val="000000"/>
            <w:lang w:val="en-US"/>
          </w:rPr>
          <w:delText>124 </w:delText>
        </w:r>
        <w:r w:rsidDel="00E66CD7">
          <w:rPr>
            <w:rFonts w:asciiTheme="majorBidi" w:hAnsiTheme="majorBidi" w:cstheme="majorBidi"/>
            <w:color w:val="000000"/>
          </w:rPr>
          <w:delText>−</w:delText>
        </w:r>
        <w:r w:rsidDel="00E66CD7">
          <w:rPr>
            <w:color w:val="000000"/>
            <w:lang w:val="en-US"/>
          </w:rPr>
          <w:delText> 20 log</w:delText>
        </w:r>
        <w:r w:rsidDel="00E66CD7">
          <w:rPr>
            <w:color w:val="000000"/>
            <w:vertAlign w:val="subscript"/>
            <w:lang w:val="en-US"/>
          </w:rPr>
          <w:delText>10</w:delText>
        </w:r>
        <w:r w:rsidDel="00E66CD7">
          <w:rPr>
            <w:color w:val="000000"/>
            <w:lang w:val="en-US"/>
          </w:rPr>
          <w:delText xml:space="preserve"> (</w:delText>
        </w:r>
        <w:r w:rsidDel="00E66CD7">
          <w:rPr>
            <w:bCs/>
            <w:i/>
            <w:iCs/>
            <w:color w:val="000000"/>
            <w:lang w:val="en-US"/>
          </w:rPr>
          <w:delText>h</w:delText>
        </w:r>
        <w:r w:rsidDel="00E66CD7">
          <w:rPr>
            <w:i/>
            <w:iCs/>
            <w:color w:val="000000"/>
            <w:vertAlign w:val="subscript"/>
            <w:lang w:val="en-US"/>
          </w:rPr>
          <w:delText>SAT</w:delText>
        </w:r>
        <w:r w:rsidDel="00E66CD7">
          <w:rPr>
            <w:color w:val="000000"/>
            <w:lang w:val="en-US"/>
          </w:rPr>
          <w:delText>/1</w:delText>
        </w:r>
        <w:r w:rsidRPr="00B36507" w:rsidDel="00E66CD7">
          <w:delText> </w:delText>
        </w:r>
        <w:r w:rsidDel="00E66CD7">
          <w:rPr>
            <w:color w:val="000000"/>
            <w:lang w:val="en-US"/>
          </w:rPr>
          <w:delText>414) dB(W/(m</w:delText>
        </w:r>
        <w:r w:rsidDel="00E66CD7">
          <w:rPr>
            <w:color w:val="000000"/>
            <w:vertAlign w:val="superscript"/>
            <w:lang w:val="en-US"/>
          </w:rPr>
          <w:delText>2</w:delText>
        </w:r>
        <w:r w:rsidDel="00E66CD7">
          <w:rPr>
            <w:color w:val="000000"/>
            <w:lang w:val="en-US"/>
          </w:rPr>
          <w:delText> · 1 MHz)), or equivalently,</w:delText>
        </w:r>
      </w:del>
    </w:p>
    <w:p w:rsidR="002B483B" w:rsidDel="00E66CD7" w:rsidRDefault="002B483B" w:rsidP="002B483B">
      <w:pPr>
        <w:pStyle w:val="FootnoteText"/>
        <w:spacing w:before="0"/>
        <w:rPr>
          <w:del w:id="175" w:author="delaRosaT.2" w:date="2018-06-01T14:57:00Z"/>
          <w:color w:val="000000"/>
          <w:lang w:val="en-US"/>
        </w:rPr>
      </w:pPr>
      <w:del w:id="176" w:author="delaRosaT.2" w:date="2018-06-01T14:57:00Z">
        <w:r w:rsidDel="00E66CD7">
          <w:rPr>
            <w:color w:val="000000"/>
            <w:lang w:val="en-US"/>
          </w:rPr>
          <w:tab/>
        </w:r>
        <w:r w:rsidDel="00E66CD7">
          <w:rPr>
            <w:rFonts w:asciiTheme="majorBidi" w:hAnsiTheme="majorBidi" w:cstheme="majorBidi"/>
            <w:color w:val="000000"/>
          </w:rPr>
          <w:delText>−</w:delText>
        </w:r>
        <w:r w:rsidDel="00E66CD7">
          <w:rPr>
            <w:color w:val="000000"/>
            <w:lang w:val="en-US"/>
          </w:rPr>
          <w:delText>140 </w:delText>
        </w:r>
        <w:r w:rsidDel="00E66CD7">
          <w:rPr>
            <w:rFonts w:asciiTheme="majorBidi" w:hAnsiTheme="majorBidi" w:cstheme="majorBidi"/>
            <w:color w:val="000000"/>
          </w:rPr>
          <w:delText>−</w:delText>
        </w:r>
        <w:r w:rsidDel="00E66CD7">
          <w:rPr>
            <w:color w:val="000000"/>
            <w:lang w:val="en-US"/>
          </w:rPr>
          <w:delText> 20 log</w:delText>
        </w:r>
        <w:r w:rsidDel="00E66CD7">
          <w:rPr>
            <w:color w:val="000000"/>
            <w:vertAlign w:val="subscript"/>
            <w:lang w:val="en-US"/>
          </w:rPr>
          <w:delText>10</w:delText>
        </w:r>
        <w:r w:rsidDel="00E66CD7">
          <w:rPr>
            <w:color w:val="000000"/>
            <w:lang w:val="en-US"/>
          </w:rPr>
          <w:delText> (</w:delText>
        </w:r>
        <w:r w:rsidDel="00E66CD7">
          <w:rPr>
            <w:bCs/>
            <w:i/>
            <w:iCs/>
            <w:color w:val="000000"/>
            <w:lang w:val="en-US"/>
          </w:rPr>
          <w:delText>h</w:delText>
        </w:r>
        <w:r w:rsidDel="00E66CD7">
          <w:rPr>
            <w:i/>
            <w:iCs/>
            <w:color w:val="000000"/>
            <w:vertAlign w:val="subscript"/>
            <w:lang w:val="en-US"/>
          </w:rPr>
          <w:delText>SAT</w:delText>
        </w:r>
        <w:r w:rsidDel="00E66CD7">
          <w:rPr>
            <w:color w:val="000000"/>
            <w:lang w:val="en-US"/>
          </w:rPr>
          <w:delText>/1</w:delText>
        </w:r>
        <w:r w:rsidRPr="00B36507" w:rsidDel="00E66CD7">
          <w:delText> </w:delText>
        </w:r>
        <w:r w:rsidDel="00E66CD7">
          <w:rPr>
            <w:color w:val="000000"/>
            <w:lang w:val="en-US"/>
          </w:rPr>
          <w:delText>414) dB(W/(m</w:delText>
        </w:r>
        <w:r w:rsidDel="00E66CD7">
          <w:rPr>
            <w:color w:val="000000"/>
            <w:vertAlign w:val="superscript"/>
            <w:lang w:val="en-US"/>
          </w:rPr>
          <w:delText>2</w:delText>
        </w:r>
        <w:r w:rsidDel="00E66CD7">
          <w:rPr>
            <w:color w:val="000000"/>
            <w:lang w:val="en-US"/>
          </w:rPr>
          <w:delText xml:space="preserve"> · 25 kHz)), at the FSS satellite orbit, where </w:delText>
        </w:r>
        <w:r w:rsidDel="00E66CD7">
          <w:rPr>
            <w:bCs/>
            <w:i/>
            <w:iCs/>
            <w:color w:val="000000"/>
            <w:lang w:val="en-US"/>
          </w:rPr>
          <w:delText>h</w:delText>
        </w:r>
        <w:r w:rsidDel="00E66CD7">
          <w:rPr>
            <w:i/>
            <w:iCs/>
            <w:color w:val="000000"/>
            <w:vertAlign w:val="subscript"/>
            <w:lang w:val="en-US"/>
          </w:rPr>
          <w:delText>SAT</w:delText>
        </w:r>
        <w:r w:rsidDel="00E66CD7">
          <w:rPr>
            <w:color w:val="000000"/>
            <w:lang w:val="en-US"/>
          </w:rPr>
          <w:delText xml:space="preserve"> is the altitude of the satellite (km).</w:delText>
        </w:r>
      </w:del>
    </w:p>
  </w:footnote>
  <w:footnote w:id="10">
    <w:p w:rsidR="002B483B" w:rsidRPr="00A30C44" w:rsidRDefault="002B483B" w:rsidP="002B483B">
      <w:pPr>
        <w:pStyle w:val="FootnoteText"/>
      </w:pPr>
      <w:del w:id="186" w:author="WP5A" w:date="2018-06-04T22:47:00Z">
        <w:r w:rsidRPr="00D5614D" w:rsidDel="00A30C44">
          <w:rPr>
            <w:position w:val="6"/>
            <w:sz w:val="18"/>
          </w:rPr>
          <w:delText>3</w:delText>
        </w:r>
      </w:del>
      <w:ins w:id="187" w:author="WP5A" w:date="2018-06-04T22:46:00Z">
        <w:r w:rsidRPr="00D5614D">
          <w:rPr>
            <w:rStyle w:val="FootnoteReference"/>
          </w:rPr>
          <w:t>1</w:t>
        </w:r>
      </w:ins>
      <w:r w:rsidRPr="00D5614D">
        <w:rPr>
          <w:color w:val="000000"/>
          <w:lang w:val="en-US"/>
        </w:rPr>
        <w:tab/>
      </w:r>
      <w:r w:rsidRPr="00D5614D">
        <w:rPr>
          <w:iCs/>
          <w:color w:val="000000"/>
          <w:lang w:val="en-US"/>
        </w:rPr>
        <w:t>Administrations with existing regulations prior to WRC</w:t>
      </w:r>
      <w:r w:rsidRPr="00D5614D">
        <w:rPr>
          <w:iCs/>
          <w:color w:val="000000"/>
          <w:lang w:val="en-US"/>
        </w:rPr>
        <w:noBreakHyphen/>
        <w:t>03 may exercise some flexibility in</w:t>
      </w:r>
      <w:r>
        <w:rPr>
          <w:iCs/>
          <w:color w:val="000000"/>
          <w:lang w:val="en-US"/>
        </w:rPr>
        <w:t xml:space="preserve"> determining transmitter power limits.</w:t>
      </w:r>
    </w:p>
  </w:footnote>
  <w:footnote w:id="11">
    <w:p w:rsidR="002B483B" w:rsidRDefault="002B483B" w:rsidP="002B483B">
      <w:pPr>
        <w:pStyle w:val="FootnoteText"/>
        <w:rPr>
          <w:color w:val="000000"/>
          <w:lang w:val="en-US"/>
        </w:rPr>
      </w:pPr>
      <w:r w:rsidRPr="00B36507">
        <w:rPr>
          <w:rStyle w:val="FootnoteReference"/>
        </w:rPr>
        <w:t>1</w:t>
      </w:r>
      <w:r>
        <w:rPr>
          <w:color w:val="000000"/>
          <w:lang w:val="en-US"/>
        </w:rPr>
        <w:t xml:space="preserve"> </w:t>
      </w:r>
      <w:r>
        <w:rPr>
          <w:color w:val="000000"/>
          <w:lang w:val="en-US"/>
        </w:rPr>
        <w:tab/>
        <w:t xml:space="preserve">In the context of this Resolution, “mean </w:t>
      </w:r>
      <w:proofErr w:type="spellStart"/>
      <w:r>
        <w:rPr>
          <w:color w:val="000000"/>
          <w:lang w:val="en-US"/>
        </w:rPr>
        <w:t>e.i.r.p</w:t>
      </w:r>
      <w:proofErr w:type="spellEnd"/>
      <w:r>
        <w:rPr>
          <w:color w:val="000000"/>
          <w:lang w:val="en-US"/>
        </w:rPr>
        <w:t xml:space="preserve">.” refers to the </w:t>
      </w:r>
      <w:proofErr w:type="spellStart"/>
      <w:r>
        <w:rPr>
          <w:color w:val="000000"/>
          <w:lang w:val="en-US"/>
        </w:rPr>
        <w:t>e.i.r.p</w:t>
      </w:r>
      <w:proofErr w:type="spellEnd"/>
      <w:r>
        <w:rPr>
          <w:color w:val="000000"/>
          <w:lang w:val="en-US"/>
        </w:rPr>
        <w:t>. during the transmission burst which corresponds to the highest power, if power control is implemented.</w:t>
      </w:r>
    </w:p>
  </w:footnote>
  <w:footnote w:id="12">
    <w:p w:rsidR="002B483B" w:rsidRPr="00302E49" w:rsidRDefault="002B483B" w:rsidP="002B483B">
      <w:pPr>
        <w:pStyle w:val="FootnoteText"/>
        <w:rPr>
          <w:lang w:val="en-US"/>
        </w:rPr>
      </w:pPr>
      <w:r>
        <w:rPr>
          <w:rStyle w:val="FootnoteReference"/>
        </w:rPr>
        <w:t>*</w:t>
      </w:r>
      <w:r>
        <w:t xml:space="preserve"> </w:t>
      </w:r>
      <w:r w:rsidRPr="00302E49">
        <w:rPr>
          <w:lang w:val="en-US"/>
        </w:rPr>
        <w:tab/>
      </w:r>
      <w:r w:rsidRPr="00FD2028">
        <w:rPr>
          <w:i/>
          <w:iCs/>
        </w:rPr>
        <w:t>Note by the Secretariat:</w:t>
      </w:r>
      <w:r>
        <w:t xml:space="preserve">  This Resolution was revised by WRC-12.</w:t>
      </w:r>
    </w:p>
  </w:footnote>
  <w:footnote w:id="13">
    <w:p w:rsidR="002B483B" w:rsidRDefault="002B483B" w:rsidP="002B483B">
      <w:pPr>
        <w:pStyle w:val="FootnoteText"/>
        <w:rPr>
          <w:color w:val="000000"/>
          <w:lang w:val="en-US"/>
        </w:rPr>
      </w:pPr>
      <w:r w:rsidRPr="00B36507">
        <w:rPr>
          <w:rStyle w:val="FootnoteReference"/>
        </w:rPr>
        <w:t>1</w:t>
      </w:r>
      <w:r>
        <w:rPr>
          <w:color w:val="000000"/>
          <w:lang w:val="en-US"/>
        </w:rPr>
        <w:t xml:space="preserve"> </w:t>
      </w:r>
      <w:r>
        <w:rPr>
          <w:color w:val="000000"/>
          <w:lang w:val="en-US"/>
        </w:rPr>
        <w:tab/>
        <w:t xml:space="preserve">In the context of this Resolution, “mean </w:t>
      </w:r>
      <w:proofErr w:type="spellStart"/>
      <w:r>
        <w:rPr>
          <w:color w:val="000000"/>
          <w:lang w:val="en-US"/>
        </w:rPr>
        <w:t>e.i.r.p</w:t>
      </w:r>
      <w:proofErr w:type="spellEnd"/>
      <w:r>
        <w:rPr>
          <w:color w:val="000000"/>
          <w:lang w:val="en-US"/>
        </w:rPr>
        <w:t xml:space="preserve">.” refers to the </w:t>
      </w:r>
      <w:proofErr w:type="spellStart"/>
      <w:r>
        <w:rPr>
          <w:color w:val="000000"/>
          <w:lang w:val="en-US"/>
        </w:rPr>
        <w:t>e.i.r.p</w:t>
      </w:r>
      <w:proofErr w:type="spellEnd"/>
      <w:r>
        <w:rPr>
          <w:color w:val="000000"/>
          <w:lang w:val="en-US"/>
        </w:rPr>
        <w:t>. during the transmission burst which corresponds to the highest power, if power control is implemented.</w:t>
      </w:r>
    </w:p>
  </w:footnote>
  <w:footnote w:id="14">
    <w:p w:rsidR="002B483B" w:rsidRDefault="002B483B" w:rsidP="002B483B">
      <w:pPr>
        <w:pStyle w:val="FootnoteText"/>
        <w:rPr>
          <w:color w:val="000000"/>
          <w:lang w:val="en-US"/>
        </w:rPr>
      </w:pPr>
      <w:r w:rsidRPr="00B36507">
        <w:rPr>
          <w:rStyle w:val="FootnoteReference"/>
        </w:rPr>
        <w:t>2</w:t>
      </w:r>
      <w:r>
        <w:rPr>
          <w:color w:val="000000"/>
          <w:lang w:val="en-US"/>
        </w:rPr>
        <w:tab/>
      </w:r>
      <w:r>
        <w:rPr>
          <w:rFonts w:asciiTheme="majorBidi" w:hAnsiTheme="majorBidi" w:cstheme="majorBidi"/>
          <w:color w:val="000000"/>
        </w:rPr>
        <w:t>−</w:t>
      </w:r>
      <w:r>
        <w:rPr>
          <w:color w:val="000000"/>
          <w:lang w:val="en-US"/>
        </w:rPr>
        <w:t>124 </w:t>
      </w:r>
      <w:r>
        <w:rPr>
          <w:rFonts w:asciiTheme="majorBidi" w:hAnsiTheme="majorBidi" w:cstheme="majorBidi"/>
          <w:color w:val="000000"/>
        </w:rPr>
        <w:t>−</w:t>
      </w:r>
      <w:r>
        <w:rPr>
          <w:color w:val="000000"/>
          <w:lang w:val="en-US"/>
        </w:rPr>
        <w:t> 20 log</w:t>
      </w:r>
      <w:r>
        <w:rPr>
          <w:color w:val="000000"/>
          <w:vertAlign w:val="subscript"/>
          <w:lang w:val="en-US"/>
        </w:rPr>
        <w:t>10</w:t>
      </w:r>
      <w:r>
        <w:rPr>
          <w:color w:val="000000"/>
          <w:lang w:val="en-US"/>
        </w:rPr>
        <w:t xml:space="preserve"> (</w:t>
      </w:r>
      <w:proofErr w:type="spellStart"/>
      <w:r>
        <w:rPr>
          <w:bCs/>
          <w:i/>
          <w:iCs/>
          <w:color w:val="000000"/>
          <w:lang w:val="en-US"/>
        </w:rPr>
        <w:t>h</w:t>
      </w:r>
      <w:r>
        <w:rPr>
          <w:i/>
          <w:iCs/>
          <w:color w:val="000000"/>
          <w:vertAlign w:val="subscript"/>
          <w:lang w:val="en-US"/>
        </w:rPr>
        <w:t>SAT</w:t>
      </w:r>
      <w:proofErr w:type="spellEnd"/>
      <w:r>
        <w:rPr>
          <w:color w:val="000000"/>
          <w:lang w:val="en-US"/>
        </w:rPr>
        <w:t>/1</w:t>
      </w:r>
      <w:r w:rsidRPr="00B36507">
        <w:t> </w:t>
      </w:r>
      <w:r>
        <w:rPr>
          <w:color w:val="000000"/>
          <w:lang w:val="en-US"/>
        </w:rPr>
        <w:t>414) dB(W/(m</w:t>
      </w:r>
      <w:r>
        <w:rPr>
          <w:color w:val="000000"/>
          <w:vertAlign w:val="superscript"/>
          <w:lang w:val="en-US"/>
        </w:rPr>
        <w:t>2</w:t>
      </w:r>
      <w:r>
        <w:rPr>
          <w:color w:val="000000"/>
          <w:lang w:val="en-US"/>
        </w:rPr>
        <w:t> · 1 MHz)), or equivalently,</w:t>
      </w:r>
    </w:p>
    <w:p w:rsidR="002B483B" w:rsidRDefault="002B483B" w:rsidP="002B483B">
      <w:pPr>
        <w:pStyle w:val="FootnoteText"/>
        <w:spacing w:before="0"/>
        <w:rPr>
          <w:color w:val="000000"/>
          <w:lang w:val="en-US"/>
        </w:rPr>
      </w:pPr>
      <w:r>
        <w:rPr>
          <w:color w:val="000000"/>
          <w:lang w:val="en-US"/>
        </w:rPr>
        <w:tab/>
      </w:r>
      <w:r>
        <w:rPr>
          <w:rFonts w:asciiTheme="majorBidi" w:hAnsiTheme="majorBidi" w:cstheme="majorBidi"/>
          <w:color w:val="000000"/>
        </w:rPr>
        <w:t>−</w:t>
      </w:r>
      <w:r>
        <w:rPr>
          <w:color w:val="000000"/>
          <w:lang w:val="en-US"/>
        </w:rPr>
        <w:t>140 </w:t>
      </w:r>
      <w:r>
        <w:rPr>
          <w:rFonts w:asciiTheme="majorBidi" w:hAnsiTheme="majorBidi" w:cstheme="majorBidi"/>
          <w:color w:val="000000"/>
        </w:rPr>
        <w:t>−</w:t>
      </w:r>
      <w:r>
        <w:rPr>
          <w:color w:val="000000"/>
          <w:lang w:val="en-US"/>
        </w:rPr>
        <w:t> 20 log</w:t>
      </w:r>
      <w:r>
        <w:rPr>
          <w:color w:val="000000"/>
          <w:vertAlign w:val="subscript"/>
          <w:lang w:val="en-US"/>
        </w:rPr>
        <w:t>10</w:t>
      </w:r>
      <w:r>
        <w:rPr>
          <w:color w:val="000000"/>
          <w:lang w:val="en-US"/>
        </w:rPr>
        <w:t> (</w:t>
      </w:r>
      <w:proofErr w:type="spellStart"/>
      <w:r>
        <w:rPr>
          <w:bCs/>
          <w:i/>
          <w:iCs/>
          <w:color w:val="000000"/>
          <w:lang w:val="en-US"/>
        </w:rPr>
        <w:t>h</w:t>
      </w:r>
      <w:r>
        <w:rPr>
          <w:i/>
          <w:iCs/>
          <w:color w:val="000000"/>
          <w:vertAlign w:val="subscript"/>
          <w:lang w:val="en-US"/>
        </w:rPr>
        <w:t>SAT</w:t>
      </w:r>
      <w:proofErr w:type="spellEnd"/>
      <w:r>
        <w:rPr>
          <w:color w:val="000000"/>
          <w:lang w:val="en-US"/>
        </w:rPr>
        <w:t>/1</w:t>
      </w:r>
      <w:r w:rsidRPr="00B36507">
        <w:t> </w:t>
      </w:r>
      <w:r>
        <w:rPr>
          <w:color w:val="000000"/>
          <w:lang w:val="en-US"/>
        </w:rPr>
        <w:t>414) </w:t>
      </w:r>
      <w:proofErr w:type="gramStart"/>
      <w:r>
        <w:rPr>
          <w:color w:val="000000"/>
          <w:lang w:val="en-US"/>
        </w:rPr>
        <w:t>dB(</w:t>
      </w:r>
      <w:proofErr w:type="gramEnd"/>
      <w:r>
        <w:rPr>
          <w:color w:val="000000"/>
          <w:lang w:val="en-US"/>
        </w:rPr>
        <w:t>W/(m</w:t>
      </w:r>
      <w:r>
        <w:rPr>
          <w:color w:val="000000"/>
          <w:vertAlign w:val="superscript"/>
          <w:lang w:val="en-US"/>
        </w:rPr>
        <w:t>2</w:t>
      </w:r>
      <w:r>
        <w:rPr>
          <w:color w:val="000000"/>
          <w:lang w:val="en-US"/>
        </w:rPr>
        <w:t xml:space="preserve"> · 25 kHz)), at the FSS satellite orbit, where </w:t>
      </w:r>
      <w:proofErr w:type="spellStart"/>
      <w:r>
        <w:rPr>
          <w:bCs/>
          <w:i/>
          <w:iCs/>
          <w:color w:val="000000"/>
          <w:lang w:val="en-US"/>
        </w:rPr>
        <w:t>h</w:t>
      </w:r>
      <w:r>
        <w:rPr>
          <w:i/>
          <w:iCs/>
          <w:color w:val="000000"/>
          <w:vertAlign w:val="subscript"/>
          <w:lang w:val="en-US"/>
        </w:rPr>
        <w:t>SAT</w:t>
      </w:r>
      <w:proofErr w:type="spellEnd"/>
      <w:r>
        <w:rPr>
          <w:color w:val="000000"/>
          <w:lang w:val="en-US"/>
        </w:rPr>
        <w:t xml:space="preserve"> is the altitude of the satellite (km).</w:t>
      </w:r>
    </w:p>
  </w:footnote>
  <w:footnote w:id="15">
    <w:p w:rsidR="002B483B" w:rsidRDefault="002B483B" w:rsidP="002B483B">
      <w:pPr>
        <w:pStyle w:val="FootnoteText"/>
        <w:rPr>
          <w:color w:val="000000"/>
          <w:lang w:val="en-US"/>
        </w:rPr>
      </w:pPr>
      <w:r w:rsidRPr="00B36507">
        <w:rPr>
          <w:rStyle w:val="FootnoteReference"/>
        </w:rPr>
        <w:t>3</w:t>
      </w:r>
      <w:r>
        <w:rPr>
          <w:color w:val="000000"/>
          <w:lang w:val="en-US"/>
        </w:rPr>
        <w:tab/>
      </w:r>
      <w:r>
        <w:rPr>
          <w:iCs/>
          <w:color w:val="000000"/>
          <w:lang w:val="en-US"/>
        </w:rPr>
        <w:t>Administrations with existing regulations prior to WRC</w:t>
      </w:r>
      <w:r>
        <w:rPr>
          <w:iCs/>
          <w:color w:val="000000"/>
          <w:lang w:val="en-US"/>
        </w:rPr>
        <w:noBreakHyphen/>
        <w:t>03 may exercise some flexibility in determining transmitter power limits.</w:t>
      </w:r>
    </w:p>
  </w:footnote>
  <w:footnote w:id="16">
    <w:p w:rsidR="002B483B" w:rsidRPr="00987D56" w:rsidRDefault="002B483B" w:rsidP="002B483B">
      <w:pPr>
        <w:pStyle w:val="FootnoteText"/>
      </w:pPr>
      <w:ins w:id="303" w:author="delaRosaT.2" w:date="2018-06-01T16:35:00Z">
        <w:r>
          <w:rPr>
            <w:rStyle w:val="FootnoteReference"/>
          </w:rPr>
          <w:footnoteRef/>
        </w:r>
        <w:r>
          <w:tab/>
          <w:t>In this context “indoor only” should be considered as “no fixed outdoor usage” to allow for accidental outdoor usage by mobile terminals.</w:t>
        </w:r>
      </w:ins>
    </w:p>
  </w:footnote>
  <w:footnote w:id="17">
    <w:p w:rsidR="002B483B" w:rsidRPr="00D71D2A" w:rsidRDefault="002B483B" w:rsidP="002B483B">
      <w:pPr>
        <w:pStyle w:val="FootnoteText"/>
      </w:pPr>
      <w:ins w:id="312" w:author="delaRosaT.2" w:date="2018-06-01T16:41:00Z">
        <w:r>
          <w:rPr>
            <w:rStyle w:val="FootnoteReference"/>
          </w:rPr>
          <w:footnoteRef/>
        </w:r>
      </w:ins>
      <w:ins w:id="313" w:author="delaRosaT.2" w:date="2018-06-01T16:29:00Z">
        <w:r>
          <w:tab/>
          <w:t>In this context “indoor only” should be considered as “no fixed outdoor usage” to allow for accidental outdoor usage by mobile terminals.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83B" w:rsidRDefault="002B483B" w:rsidP="00330567">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sidR="00C62A72">
      <w:rPr>
        <w:rStyle w:val="PageNumber"/>
        <w:noProof/>
      </w:rPr>
      <w:t>21</w:t>
    </w:r>
    <w:r>
      <w:rPr>
        <w:rStyle w:val="PageNumber"/>
      </w:rPr>
      <w:fldChar w:fldCharType="end"/>
    </w:r>
    <w:r>
      <w:rPr>
        <w:rStyle w:val="PageNumber"/>
      </w:rPr>
      <w:t xml:space="preserve"> -</w:t>
    </w:r>
  </w:p>
  <w:p w:rsidR="002B483B" w:rsidRDefault="002B483B">
    <w:pPr>
      <w:pStyle w:val="Header"/>
      <w:rPr>
        <w:lang w:val="en-US"/>
      </w:rPr>
    </w:pPr>
    <w:r>
      <w:rPr>
        <w:lang w:val="en-US"/>
      </w:rPr>
      <w:t>5A/844 (Annex 10)-E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D54A8"/>
    <w:multiLevelType w:val="hybridMultilevel"/>
    <w:tmpl w:val="8AAC8B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BA49D3"/>
    <w:multiLevelType w:val="hybridMultilevel"/>
    <w:tmpl w:val="CB46E74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39651016"/>
    <w:multiLevelType w:val="hybridMultilevel"/>
    <w:tmpl w:val="F180686E"/>
    <w:lvl w:ilvl="0" w:tplc="A296EDD0">
      <w:start w:val="1"/>
      <w:numFmt w:val="decimal"/>
      <w:lvlText w:val="%1"/>
      <w:lvlJc w:val="left"/>
      <w:pPr>
        <w:ind w:left="1979" w:hanging="1128"/>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73142422"/>
    <w:multiLevelType w:val="hybridMultilevel"/>
    <w:tmpl w:val="96EA1B1C"/>
    <w:lvl w:ilvl="0" w:tplc="BC1C3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aRosaT.2">
    <w15:presenceInfo w15:providerId="None" w15:userId="delaRosaT.2"/>
  </w15:person>
  <w15:person w15:author="Michael Kraemer">
    <w15:presenceInfo w15:providerId="None" w15:userId="Michael Kraemer"/>
  </w15:person>
  <w15:person w15:author="WP5A">
    <w15:presenceInfo w15:providerId="None" w15:userId="WP5A"/>
  </w15:person>
  <w15:person w15:author="Soto Romero, Alicia">
    <w15:presenceInfo w15:providerId="AD" w15:userId="S-1-5-21-8740799-900759487-1415713722-58170"/>
  </w15:person>
  <w15:person w15:author="DG Chair">
    <w15:presenceInfo w15:providerId="None" w15:userId="DG Cha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activeWritingStyle w:appName="MSWord" w:lang="en-AU" w:vendorID="64" w:dllVersion="131078" w:nlCheck="1" w:checkStyle="1"/>
  <w:activeWritingStyle w:appName="MSWord" w:lang="en-CA"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45"/>
    <w:rsid w:val="000069D4"/>
    <w:rsid w:val="000174AD"/>
    <w:rsid w:val="00047A1D"/>
    <w:rsid w:val="000604B9"/>
    <w:rsid w:val="000A7D55"/>
    <w:rsid w:val="000C12C8"/>
    <w:rsid w:val="000C2E8E"/>
    <w:rsid w:val="000E0E7C"/>
    <w:rsid w:val="000F1B4B"/>
    <w:rsid w:val="0012744F"/>
    <w:rsid w:val="00131178"/>
    <w:rsid w:val="00156F66"/>
    <w:rsid w:val="00163271"/>
    <w:rsid w:val="00182528"/>
    <w:rsid w:val="0018500B"/>
    <w:rsid w:val="00196A19"/>
    <w:rsid w:val="00202DC1"/>
    <w:rsid w:val="002116EE"/>
    <w:rsid w:val="002309D8"/>
    <w:rsid w:val="002A7FE2"/>
    <w:rsid w:val="002B483B"/>
    <w:rsid w:val="002E1B4F"/>
    <w:rsid w:val="002F2E67"/>
    <w:rsid w:val="002F7CB3"/>
    <w:rsid w:val="00315546"/>
    <w:rsid w:val="00330567"/>
    <w:rsid w:val="00386A9D"/>
    <w:rsid w:val="00391081"/>
    <w:rsid w:val="003B2789"/>
    <w:rsid w:val="003C13CE"/>
    <w:rsid w:val="003C697E"/>
    <w:rsid w:val="003E2518"/>
    <w:rsid w:val="003E7CEF"/>
    <w:rsid w:val="003F4145"/>
    <w:rsid w:val="004B1EF7"/>
    <w:rsid w:val="004B3FAD"/>
    <w:rsid w:val="004C5749"/>
    <w:rsid w:val="00501DCA"/>
    <w:rsid w:val="00513A47"/>
    <w:rsid w:val="005408DF"/>
    <w:rsid w:val="00573344"/>
    <w:rsid w:val="00583F9B"/>
    <w:rsid w:val="005B0D29"/>
    <w:rsid w:val="005E5C10"/>
    <w:rsid w:val="005F2C78"/>
    <w:rsid w:val="006144E4"/>
    <w:rsid w:val="00650299"/>
    <w:rsid w:val="00655FC5"/>
    <w:rsid w:val="00814E0A"/>
    <w:rsid w:val="00822581"/>
    <w:rsid w:val="008309DD"/>
    <w:rsid w:val="0083227A"/>
    <w:rsid w:val="00866900"/>
    <w:rsid w:val="00876A8A"/>
    <w:rsid w:val="00881BA1"/>
    <w:rsid w:val="008C2302"/>
    <w:rsid w:val="008C26B8"/>
    <w:rsid w:val="008F208F"/>
    <w:rsid w:val="00982084"/>
    <w:rsid w:val="00995963"/>
    <w:rsid w:val="009B61EB"/>
    <w:rsid w:val="009C2064"/>
    <w:rsid w:val="009D1697"/>
    <w:rsid w:val="009F3A46"/>
    <w:rsid w:val="009F6520"/>
    <w:rsid w:val="00A014F8"/>
    <w:rsid w:val="00A5173C"/>
    <w:rsid w:val="00A61AEF"/>
    <w:rsid w:val="00AD2345"/>
    <w:rsid w:val="00AF173A"/>
    <w:rsid w:val="00B066A4"/>
    <w:rsid w:val="00B07A13"/>
    <w:rsid w:val="00B4279B"/>
    <w:rsid w:val="00B45FC9"/>
    <w:rsid w:val="00B76F35"/>
    <w:rsid w:val="00B81138"/>
    <w:rsid w:val="00BC7CCF"/>
    <w:rsid w:val="00BE470B"/>
    <w:rsid w:val="00C57A91"/>
    <w:rsid w:val="00C62A72"/>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8CF50D-19A5-44AE-B140-2E71A669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uiPriority w:val="9"/>
    <w:qFormat/>
    <w:rsid w:val="008F208F"/>
    <w:pPr>
      <w:keepNext/>
      <w:keepLines/>
      <w:spacing w:before="280"/>
      <w:ind w:left="1134" w:hanging="1134"/>
      <w:outlineLvl w:val="0"/>
    </w:pPr>
    <w:rPr>
      <w:b/>
      <w:sz w:val="28"/>
    </w:rPr>
  </w:style>
  <w:style w:type="paragraph" w:styleId="Heading2">
    <w:name w:val="heading 2"/>
    <w:basedOn w:val="Heading1"/>
    <w:next w:val="Normal"/>
    <w:link w:val="Heading2Char"/>
    <w:uiPriority w:val="9"/>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3B"/>
    <w:rPr>
      <w:rFonts w:ascii="Times New Roman" w:hAnsi="Times New Roman"/>
      <w:b/>
      <w:sz w:val="28"/>
      <w:lang w:val="en-GB" w:eastAsia="en-US"/>
    </w:rPr>
  </w:style>
  <w:style w:type="character" w:customStyle="1" w:styleId="Heading2Char">
    <w:name w:val="Heading 2 Char"/>
    <w:basedOn w:val="DefaultParagraphFont"/>
    <w:link w:val="Heading2"/>
    <w:uiPriority w:val="9"/>
    <w:rsid w:val="002B483B"/>
    <w:rPr>
      <w:rFonts w:ascii="Times New Roman" w:hAnsi="Times New Roman"/>
      <w:b/>
      <w:sz w:val="24"/>
      <w:lang w:val="en-GB" w:eastAsia="en-US"/>
    </w:rPr>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link w:val="CallChar"/>
    <w:qFormat/>
    <w:rsid w:val="008F208F"/>
    <w:pPr>
      <w:keepNext/>
      <w:keepLines/>
      <w:spacing w:before="160"/>
      <w:ind w:left="1134"/>
    </w:pPr>
    <w:rPr>
      <w:i/>
    </w:rPr>
  </w:style>
  <w:style w:type="character" w:customStyle="1" w:styleId="CallChar">
    <w:name w:val="Call Char"/>
    <w:basedOn w:val="DefaultParagraphFont"/>
    <w:link w:val="Call"/>
    <w:qFormat/>
    <w:locked/>
    <w:rsid w:val="002B483B"/>
    <w:rPr>
      <w:rFonts w:ascii="Times New Roman" w:hAnsi="Times New Roman"/>
      <w:i/>
      <w:sz w:val="24"/>
      <w:lang w:val="en-GB" w:eastAsia="en-US"/>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link w:val="enumlev1Char"/>
    <w:qFormat/>
    <w:rsid w:val="008F208F"/>
    <w:pPr>
      <w:tabs>
        <w:tab w:val="clear" w:pos="2268"/>
        <w:tab w:val="left" w:pos="2608"/>
        <w:tab w:val="left" w:pos="3345"/>
      </w:tabs>
      <w:spacing w:before="80"/>
      <w:ind w:left="1134" w:hanging="1134"/>
    </w:pPr>
  </w:style>
  <w:style w:type="character" w:customStyle="1" w:styleId="enumlev1Char">
    <w:name w:val="enumlev1 Char"/>
    <w:basedOn w:val="DefaultParagraphFont"/>
    <w:link w:val="enumlev1"/>
    <w:qFormat/>
    <w:rsid w:val="002B483B"/>
    <w:rPr>
      <w:rFonts w:ascii="Times New Roman" w:hAnsi="Times New Roman"/>
      <w:sz w:val="24"/>
      <w:lang w:val="en-GB" w:eastAsia="en-US"/>
    </w:r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styleId="NormalIndent">
    <w:name w:val="Normal Indent"/>
    <w:basedOn w:val="Normal"/>
    <w:rsid w:val="008F208F"/>
    <w:pPr>
      <w:ind w:left="1134"/>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Char"/>
    <w:qFormat/>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character" w:customStyle="1" w:styleId="TabletextChar">
    <w:name w:val="Table_text Char"/>
    <w:basedOn w:val="DefaultParagraphFont"/>
    <w:link w:val="Tabletext"/>
    <w:locked/>
    <w:rsid w:val="002B483B"/>
    <w:rPr>
      <w:rFonts w:ascii="Times New Roman" w:hAnsi="Times New Roman"/>
      <w:lang w:val="en-GB" w:eastAsia="en-US"/>
    </w:rPr>
  </w:style>
  <w:style w:type="paragraph" w:customStyle="1" w:styleId="Figurewithouttitle">
    <w:name w:val="Figure_without_title"/>
    <w:basedOn w:val="FigureNo"/>
    <w:next w:val="Normal"/>
    <w:rsid w:val="008F208F"/>
    <w:pPr>
      <w:keepNext w:val="0"/>
    </w:pPr>
  </w:style>
  <w:style w:type="paragraph" w:customStyle="1" w:styleId="FigureNo">
    <w:name w:val="Figure_No"/>
    <w:basedOn w:val="Normal"/>
    <w:next w:val="Normal"/>
    <w:rsid w:val="008F208F"/>
    <w:pPr>
      <w:keepNext/>
      <w:keepLines/>
      <w:spacing w:before="480" w:after="120"/>
      <w:jc w:val="center"/>
    </w:pPr>
    <w:rPr>
      <w:caps/>
      <w:sz w:val="20"/>
    </w:r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qFormat/>
    <w:rsid w:val="008F208F"/>
    <w:rPr>
      <w:position w:val="6"/>
      <w:sz w:val="18"/>
    </w:rPr>
  </w:style>
  <w:style w:type="paragraph" w:styleId="FootnoteText">
    <w:name w:val="footnote text"/>
    <w:basedOn w:val="Normal"/>
    <w:link w:val="FootnoteTextChar"/>
    <w:qFormat/>
    <w:rsid w:val="008F208F"/>
    <w:pPr>
      <w:keepLines/>
      <w:tabs>
        <w:tab w:val="left" w:pos="255"/>
      </w:tabs>
    </w:pPr>
  </w:style>
  <w:style w:type="character" w:customStyle="1" w:styleId="FootnoteTextChar">
    <w:name w:val="Footnote Text Char"/>
    <w:basedOn w:val="DefaultParagraphFont"/>
    <w:link w:val="FootnoteText"/>
    <w:qFormat/>
    <w:rsid w:val="008F208F"/>
    <w:rPr>
      <w:rFonts w:ascii="Times New Roman" w:hAnsi="Times New Roman"/>
      <w:sz w:val="24"/>
      <w:lang w:val="en-GB" w:eastAsia="en-US"/>
    </w:rPr>
  </w:style>
  <w:style w:type="paragraph" w:customStyle="1" w:styleId="Note">
    <w:name w:val="Note"/>
    <w:basedOn w:val="Normal"/>
    <w:next w:val="Normal"/>
    <w:link w:val="NoteChar"/>
    <w:rsid w:val="008F208F"/>
    <w:pPr>
      <w:tabs>
        <w:tab w:val="left" w:pos="284"/>
      </w:tabs>
      <w:spacing w:before="80"/>
    </w:pPr>
  </w:style>
  <w:style w:type="character" w:customStyle="1" w:styleId="NoteChar">
    <w:name w:val="Note Char"/>
    <w:link w:val="Note"/>
    <w:locked/>
    <w:rsid w:val="002B483B"/>
    <w:rPr>
      <w:rFonts w:ascii="Times New Roman" w:hAnsi="Times New Roman"/>
      <w:sz w:val="24"/>
      <w:lang w:val="en-GB" w:eastAsia="en-US"/>
    </w:rPr>
  </w:style>
  <w:style w:type="paragraph" w:styleId="Header">
    <w:name w:val="header"/>
    <w:basedOn w:val="Normal"/>
    <w:link w:val="HeaderChar"/>
    <w:rsid w:val="008F208F"/>
    <w:pPr>
      <w:spacing w:before="0"/>
      <w:jc w:val="center"/>
    </w:pPr>
    <w:rPr>
      <w:sz w:val="18"/>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Partref">
    <w:name w:val="Part_ref"/>
    <w:basedOn w:val="Annexref"/>
    <w:next w:val="Normal"/>
    <w:rsid w:val="008F208F"/>
  </w:style>
  <w:style w:type="paragraph" w:customStyle="1" w:styleId="Annexref">
    <w:name w:val="Annex_ref"/>
    <w:basedOn w:val="Normal"/>
    <w:next w:val="Normal"/>
    <w:rsid w:val="008F208F"/>
    <w:pPr>
      <w:keepNext/>
      <w:keepLines/>
      <w:spacing w:after="280"/>
      <w:jc w:val="center"/>
    </w:pPr>
  </w:style>
  <w:style w:type="paragraph" w:customStyle="1" w:styleId="Parttitle">
    <w:name w:val="Part_title"/>
    <w:basedOn w:val="Annextitle"/>
    <w:next w:val="Normalaftertitle0"/>
    <w:rsid w:val="008F208F"/>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Normalaftertitle0">
    <w:name w:val="Normal after title"/>
    <w:basedOn w:val="Normal"/>
    <w:next w:val="Normal"/>
    <w:link w:val="NormalaftertitleChar"/>
    <w:qFormat/>
    <w:rsid w:val="008F208F"/>
    <w:pPr>
      <w:spacing w:before="280"/>
    </w:pPr>
  </w:style>
  <w:style w:type="character" w:customStyle="1" w:styleId="NormalaftertitleChar">
    <w:name w:val="Normal after title Char"/>
    <w:basedOn w:val="DefaultParagraphFont"/>
    <w:link w:val="Normalaftertitle0"/>
    <w:qFormat/>
    <w:rsid w:val="002B483B"/>
    <w:rPr>
      <w:rFonts w:ascii="Times New Roman" w:hAnsi="Times New Roman"/>
      <w:sz w:val="24"/>
      <w:lang w:val="en-GB" w:eastAsia="en-US"/>
    </w:rPr>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link w:val="ResNoChar"/>
    <w:qFormat/>
    <w:rsid w:val="008F208F"/>
  </w:style>
  <w:style w:type="character" w:customStyle="1" w:styleId="ResNoChar">
    <w:name w:val="Res_No Char"/>
    <w:basedOn w:val="DefaultParagraphFont"/>
    <w:link w:val="ResNo"/>
    <w:qFormat/>
    <w:rsid w:val="002B483B"/>
    <w:rPr>
      <w:rFonts w:ascii="Times New Roman" w:hAnsi="Times New Roman"/>
      <w:caps/>
      <w:sz w:val="28"/>
      <w:lang w:val="en-GB" w:eastAsia="en-US"/>
    </w:rPr>
  </w:style>
  <w:style w:type="paragraph" w:customStyle="1" w:styleId="Restitle">
    <w:name w:val="Res_title"/>
    <w:basedOn w:val="Rectitle"/>
    <w:next w:val="Normal"/>
    <w:link w:val="RestitleChar"/>
    <w:qFormat/>
    <w:rsid w:val="008F208F"/>
  </w:style>
  <w:style w:type="character" w:customStyle="1" w:styleId="RestitleChar">
    <w:name w:val="Res_title Char"/>
    <w:basedOn w:val="DefaultParagraphFont"/>
    <w:link w:val="Restitle"/>
    <w:qFormat/>
    <w:rsid w:val="002B483B"/>
    <w:rPr>
      <w:rFonts w:ascii="Times New Roman Bold" w:hAnsi="Times New Roman Bold"/>
      <w:b/>
      <w:sz w:val="28"/>
      <w:lang w:val="en-GB" w:eastAsia="en-US"/>
    </w:rPr>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link w:val="TableheadChar"/>
    <w:rsid w:val="008F208F"/>
    <w:pPr>
      <w:keepNext/>
      <w:spacing w:before="80" w:after="80"/>
      <w:jc w:val="center"/>
    </w:pPr>
    <w:rPr>
      <w:rFonts w:ascii="Times New Roman Bold" w:hAnsi="Times New Roman Bold" w:cs="Times New Roman Bold"/>
      <w:b/>
      <w:sz w:val="20"/>
    </w:rPr>
  </w:style>
  <w:style w:type="character" w:customStyle="1" w:styleId="TableheadChar">
    <w:name w:val="Table_head Char"/>
    <w:link w:val="Tablehead"/>
    <w:locked/>
    <w:rsid w:val="002B483B"/>
    <w:rPr>
      <w:rFonts w:ascii="Times New Roman Bold" w:hAnsi="Times New Roman Bold" w:cs="Times New Roman Bold"/>
      <w:b/>
      <w:lang w:val="en-GB" w:eastAsia="en-US"/>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link w:val="TabletitleChar"/>
    <w:qFormat/>
    <w:rsid w:val="008F208F"/>
    <w:pPr>
      <w:keepNext/>
      <w:keepLines/>
      <w:spacing w:before="0" w:after="120"/>
      <w:jc w:val="center"/>
    </w:pPr>
    <w:rPr>
      <w:rFonts w:ascii="Times New Roman Bold" w:hAnsi="Times New Roman Bold"/>
      <w:b/>
      <w:sz w:val="20"/>
    </w:rPr>
  </w:style>
  <w:style w:type="character" w:customStyle="1" w:styleId="TabletitleChar">
    <w:name w:val="Table_title Char"/>
    <w:basedOn w:val="DefaultParagraphFont"/>
    <w:link w:val="Tabletitle"/>
    <w:locked/>
    <w:rsid w:val="002B483B"/>
    <w:rPr>
      <w:rFonts w:ascii="Times New Roman Bold" w:hAnsi="Times New Roman Bold"/>
      <w:b/>
      <w:lang w:val="en-GB" w:eastAsia="en-US"/>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qForma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basedOn w:val="DefaultParagraphFont"/>
    <w:uiPriority w:val="99"/>
    <w:unhideWhenUsed/>
    <w:rsid w:val="002B483B"/>
    <w:rPr>
      <w:rFonts w:ascii="Trebuchet MS" w:hAnsi="Trebuchet MS" w:hint="default"/>
      <w:color w:val="000066"/>
      <w:u w:val="single"/>
      <w:effect w:val="none"/>
    </w:rPr>
  </w:style>
  <w:style w:type="character" w:customStyle="1" w:styleId="fontstyle01">
    <w:name w:val="fontstyle01"/>
    <w:basedOn w:val="DefaultParagraphFont"/>
    <w:qFormat/>
    <w:rsid w:val="002B483B"/>
    <w:rPr>
      <w:rFonts w:ascii="TimesNewRomanPS-BoldMT" w:hAnsi="TimesNewRomanPS-BoldMT" w:hint="default"/>
      <w:b/>
      <w:bCs/>
      <w:color w:val="000000"/>
      <w:sz w:val="22"/>
      <w:szCs w:val="22"/>
    </w:rPr>
  </w:style>
  <w:style w:type="character" w:customStyle="1" w:styleId="apple-converted-space">
    <w:name w:val="apple-converted-space"/>
    <w:basedOn w:val="DefaultParagraphFont"/>
    <w:qFormat/>
    <w:rsid w:val="002B483B"/>
  </w:style>
  <w:style w:type="character" w:customStyle="1" w:styleId="href">
    <w:name w:val="href"/>
    <w:basedOn w:val="DefaultParagraphFont"/>
    <w:qFormat/>
    <w:rsid w:val="002B483B"/>
    <w:rPr>
      <w:color w:val="auto"/>
    </w:rPr>
  </w:style>
  <w:style w:type="table" w:customStyle="1" w:styleId="TableGrid2">
    <w:name w:val="Table Grid2"/>
    <w:basedOn w:val="TableNormal"/>
    <w:next w:val="TableGrid"/>
    <w:rsid w:val="002B4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2B4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semiHidden/>
    <w:rsid w:val="002B483B"/>
    <w:rPr>
      <w:rFonts w:ascii="Segoe UI" w:hAnsi="Segoe UI" w:cs="Segoe UI"/>
      <w:sz w:val="18"/>
      <w:szCs w:val="18"/>
      <w:lang w:val="en-GB" w:eastAsia="en-US"/>
    </w:rPr>
  </w:style>
  <w:style w:type="paragraph" w:styleId="BalloonText">
    <w:name w:val="Balloon Text"/>
    <w:basedOn w:val="Normal"/>
    <w:link w:val="BalloonTextChar"/>
    <w:semiHidden/>
    <w:unhideWhenUsed/>
    <w:rsid w:val="002B483B"/>
    <w:pPr>
      <w:spacing w:before="0"/>
    </w:pPr>
    <w:rPr>
      <w:rFonts w:ascii="Segoe UI" w:hAnsi="Segoe UI" w:cs="Segoe UI"/>
      <w:sz w:val="18"/>
      <w:szCs w:val="18"/>
    </w:rPr>
  </w:style>
  <w:style w:type="character" w:styleId="Strong">
    <w:name w:val="Strong"/>
    <w:basedOn w:val="DefaultParagraphFont"/>
    <w:uiPriority w:val="22"/>
    <w:qFormat/>
    <w:rsid w:val="002B483B"/>
    <w:rPr>
      <w:b/>
      <w:bCs/>
    </w:rPr>
  </w:style>
  <w:style w:type="paragraph" w:styleId="CommentText">
    <w:name w:val="annotation text"/>
    <w:basedOn w:val="Normal"/>
    <w:link w:val="CommentTextChar"/>
    <w:semiHidden/>
    <w:unhideWhenUsed/>
    <w:rsid w:val="002B483B"/>
    <w:rPr>
      <w:sz w:val="20"/>
    </w:rPr>
  </w:style>
  <w:style w:type="character" w:customStyle="1" w:styleId="CommentTextChar">
    <w:name w:val="Comment Text Char"/>
    <w:basedOn w:val="DefaultParagraphFont"/>
    <w:link w:val="CommentText"/>
    <w:semiHidden/>
    <w:rsid w:val="002B483B"/>
    <w:rPr>
      <w:rFonts w:ascii="Times New Roman" w:hAnsi="Times New Roman"/>
      <w:lang w:val="en-GB" w:eastAsia="en-US"/>
    </w:rPr>
  </w:style>
  <w:style w:type="character" w:customStyle="1" w:styleId="CommentSubjectChar">
    <w:name w:val="Comment Subject Char"/>
    <w:basedOn w:val="CommentTextChar"/>
    <w:link w:val="CommentSubject"/>
    <w:semiHidden/>
    <w:rsid w:val="002B483B"/>
    <w:rPr>
      <w:rFonts w:ascii="Times New Roman" w:hAnsi="Times New Roman"/>
      <w:b/>
      <w:bCs/>
      <w:lang w:val="en-GB" w:eastAsia="en-US"/>
    </w:rPr>
  </w:style>
  <w:style w:type="paragraph" w:styleId="CommentSubject">
    <w:name w:val="annotation subject"/>
    <w:basedOn w:val="CommentText"/>
    <w:next w:val="CommentText"/>
    <w:link w:val="CommentSubjectChar"/>
    <w:semiHidden/>
    <w:unhideWhenUsed/>
    <w:rsid w:val="002B483B"/>
    <w:rPr>
      <w:b/>
      <w:bCs/>
    </w:rPr>
  </w:style>
  <w:style w:type="paragraph" w:styleId="ListParagraph">
    <w:name w:val="List Paragraph"/>
    <w:basedOn w:val="Normal"/>
    <w:uiPriority w:val="34"/>
    <w:qFormat/>
    <w:rsid w:val="002B483B"/>
    <w:pPr>
      <w:ind w:left="720"/>
      <w:contextualSpacing/>
    </w:pPr>
  </w:style>
  <w:style w:type="paragraph" w:customStyle="1" w:styleId="Tablefin">
    <w:name w:val="Table_fin"/>
    <w:basedOn w:val="Normal"/>
    <w:rsid w:val="002B483B"/>
    <w:pPr>
      <w:spacing w:befor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isco.com/c/en/us/solutions/collateral/service-provider/visual-networking-index-vni/mobile-white-paper-c11-52086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v\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11</TotalTime>
  <Pages>28</Pages>
  <Words>10088</Words>
  <Characters>56492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Fernandez Jimenez, Virginia</cp:lastModifiedBy>
  <cp:revision>2</cp:revision>
  <cp:lastPrinted>2008-02-21T14:04:00Z</cp:lastPrinted>
  <dcterms:created xsi:type="dcterms:W3CDTF">2018-06-07T08:11:00Z</dcterms:created>
  <dcterms:modified xsi:type="dcterms:W3CDTF">2018-06-07T08:22:00Z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